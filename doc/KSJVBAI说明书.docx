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22B46" w:rsidRDefault="00E22B46">
      <w:pPr>
        <w:jc w:val="center"/>
        <w:rPr>
          <w:sz w:val="52"/>
          <w:szCs w:val="52"/>
        </w:rPr>
      </w:pPr>
    </w:p>
    <w:p w:rsidR="00E22B46" w:rsidRDefault="00E22B46">
      <w:pPr>
        <w:jc w:val="center"/>
        <w:rPr>
          <w:sz w:val="52"/>
          <w:szCs w:val="52"/>
        </w:rPr>
      </w:pPr>
    </w:p>
    <w:p w:rsidR="00E22B46" w:rsidRDefault="00DA0286">
      <w:pPr>
        <w:jc w:val="center"/>
        <w:rPr>
          <w:sz w:val="52"/>
          <w:szCs w:val="52"/>
        </w:rPr>
      </w:pPr>
      <w:bookmarkStart w:id="0" w:name="OLE_LINK1"/>
      <w:r>
        <w:rPr>
          <w:rFonts w:hint="eastAsia"/>
          <w:sz w:val="52"/>
          <w:szCs w:val="52"/>
        </w:rPr>
        <w:t>KSJVBAI</w:t>
      </w:r>
      <w:r>
        <w:rPr>
          <w:rFonts w:hint="eastAsia"/>
          <w:sz w:val="52"/>
          <w:szCs w:val="52"/>
        </w:rPr>
        <w:t>软件使用说明</w:t>
      </w:r>
      <w:bookmarkEnd w:id="0"/>
    </w:p>
    <w:p w:rsidR="00E22B46" w:rsidRDefault="00E22B46">
      <w:pPr>
        <w:jc w:val="center"/>
        <w:rPr>
          <w:sz w:val="52"/>
          <w:szCs w:val="52"/>
        </w:rPr>
      </w:pPr>
    </w:p>
    <w:p w:rsidR="00E22B46" w:rsidRDefault="00E22B46">
      <w:pPr>
        <w:jc w:val="center"/>
        <w:rPr>
          <w:sz w:val="52"/>
          <w:szCs w:val="52"/>
        </w:rPr>
      </w:pPr>
    </w:p>
    <w:p w:rsidR="00E22B46" w:rsidRDefault="00E22B46">
      <w:pPr>
        <w:jc w:val="center"/>
        <w:rPr>
          <w:sz w:val="52"/>
          <w:szCs w:val="52"/>
        </w:rPr>
      </w:pPr>
    </w:p>
    <w:p w:rsidR="00E22B46" w:rsidRDefault="00E22B46">
      <w:pPr>
        <w:jc w:val="center"/>
        <w:rPr>
          <w:sz w:val="52"/>
          <w:szCs w:val="52"/>
        </w:rPr>
      </w:pPr>
    </w:p>
    <w:p w:rsidR="00E22B46" w:rsidRDefault="00E22B46">
      <w:pPr>
        <w:jc w:val="center"/>
        <w:rPr>
          <w:sz w:val="52"/>
          <w:szCs w:val="52"/>
        </w:rPr>
      </w:pPr>
    </w:p>
    <w:p w:rsidR="00E22B46" w:rsidRDefault="00E22B46">
      <w:pPr>
        <w:jc w:val="center"/>
        <w:rPr>
          <w:sz w:val="52"/>
          <w:szCs w:val="52"/>
        </w:rPr>
      </w:pPr>
    </w:p>
    <w:p w:rsidR="00E22B46" w:rsidRDefault="00E22B46">
      <w:pPr>
        <w:jc w:val="center"/>
        <w:rPr>
          <w:sz w:val="52"/>
          <w:szCs w:val="52"/>
        </w:rPr>
      </w:pPr>
    </w:p>
    <w:p w:rsidR="00E22B46" w:rsidRDefault="00E22B46">
      <w:pPr>
        <w:jc w:val="center"/>
        <w:rPr>
          <w:sz w:val="52"/>
          <w:szCs w:val="52"/>
        </w:rPr>
      </w:pPr>
    </w:p>
    <w:p w:rsidR="00E22B46" w:rsidRDefault="00E22B46">
      <w:pPr>
        <w:jc w:val="center"/>
        <w:rPr>
          <w:sz w:val="52"/>
          <w:szCs w:val="52"/>
        </w:rPr>
      </w:pPr>
    </w:p>
    <w:p w:rsidR="00E22B46" w:rsidRDefault="00E22B46">
      <w:pPr>
        <w:jc w:val="center"/>
        <w:rPr>
          <w:sz w:val="52"/>
          <w:szCs w:val="52"/>
        </w:rPr>
      </w:pPr>
    </w:p>
    <w:p w:rsidR="00E22B46" w:rsidRDefault="00E22B46">
      <w:pPr>
        <w:jc w:val="center"/>
        <w:rPr>
          <w:sz w:val="52"/>
          <w:szCs w:val="52"/>
        </w:rPr>
      </w:pPr>
    </w:p>
    <w:p w:rsidR="00E22B46" w:rsidRDefault="00E22B46">
      <w:pPr>
        <w:jc w:val="center"/>
        <w:rPr>
          <w:sz w:val="52"/>
          <w:szCs w:val="52"/>
        </w:rPr>
      </w:pPr>
    </w:p>
    <w:p w:rsidR="00E22B46" w:rsidRDefault="00E22B46">
      <w:pPr>
        <w:jc w:val="center"/>
        <w:rPr>
          <w:sz w:val="52"/>
          <w:szCs w:val="52"/>
        </w:rPr>
      </w:pPr>
    </w:p>
    <w:p w:rsidR="00E22B46" w:rsidRDefault="00E22B46">
      <w:pPr>
        <w:jc w:val="center"/>
        <w:rPr>
          <w:sz w:val="52"/>
          <w:szCs w:val="52"/>
        </w:rPr>
      </w:pPr>
    </w:p>
    <w:p w:rsidR="00E22B46" w:rsidRDefault="00E22B46">
      <w:pPr>
        <w:jc w:val="center"/>
        <w:rPr>
          <w:sz w:val="52"/>
          <w:szCs w:val="52"/>
        </w:rPr>
      </w:pPr>
    </w:p>
    <w:p w:rsidR="00E22B46" w:rsidRDefault="00E22B46">
      <w:pPr>
        <w:jc w:val="center"/>
        <w:rPr>
          <w:sz w:val="52"/>
          <w:szCs w:val="52"/>
        </w:rPr>
      </w:pPr>
    </w:p>
    <w:p w:rsidR="00E22B46" w:rsidRDefault="00E22B46">
      <w:pPr>
        <w:jc w:val="center"/>
        <w:rPr>
          <w:sz w:val="52"/>
          <w:szCs w:val="52"/>
        </w:rPr>
      </w:pPr>
    </w:p>
    <w:p w:rsidR="00E22B46" w:rsidRDefault="00E22B46">
      <w:pPr>
        <w:jc w:val="center"/>
        <w:rPr>
          <w:sz w:val="52"/>
          <w:szCs w:val="52"/>
        </w:rPr>
      </w:pPr>
    </w:p>
    <w:p w:rsidR="00E22B46" w:rsidRDefault="00E22B46">
      <w:pPr>
        <w:jc w:val="center"/>
        <w:rPr>
          <w:sz w:val="52"/>
          <w:szCs w:val="52"/>
        </w:rPr>
      </w:pPr>
    </w:p>
    <w:p w:rsidR="00E22B46" w:rsidRDefault="00E22B46">
      <w:pPr>
        <w:jc w:val="center"/>
        <w:rPr>
          <w:sz w:val="52"/>
          <w:szCs w:val="52"/>
        </w:rPr>
      </w:pPr>
    </w:p>
    <w:p w:rsidR="00E22B46" w:rsidRDefault="00E22B46">
      <w:pPr>
        <w:jc w:val="center"/>
        <w:rPr>
          <w:sz w:val="52"/>
          <w:szCs w:val="52"/>
        </w:rPr>
      </w:pPr>
    </w:p>
    <w:p w:rsidR="00E22B46" w:rsidRDefault="00DA0286">
      <w:pPr>
        <w:jc w:val="center"/>
        <w:rPr>
          <w:sz w:val="160"/>
          <w:szCs w:val="160"/>
        </w:rPr>
      </w:pPr>
      <w:r>
        <w:rPr>
          <w:rFonts w:hint="eastAsia"/>
          <w:sz w:val="56"/>
          <w:szCs w:val="56"/>
        </w:rPr>
        <w:t>北京凯视佳光电设备有限公司</w:t>
      </w:r>
    </w:p>
    <w:p w:rsidR="00E22B46" w:rsidRDefault="00DA0286">
      <w:pPr>
        <w:jc w:val="center"/>
        <w:rPr>
          <w:sz w:val="36"/>
          <w:szCs w:val="36"/>
        </w:rPr>
      </w:pPr>
      <w:r>
        <w:rPr>
          <w:rFonts w:hint="eastAsia"/>
          <w:sz w:val="36"/>
          <w:szCs w:val="36"/>
        </w:rPr>
        <w:t>版权所有</w:t>
      </w:r>
    </w:p>
    <w:p w:rsidR="00E22B46" w:rsidRDefault="00DA0286">
      <w:pPr>
        <w:jc w:val="center"/>
        <w:rPr>
          <w:sz w:val="36"/>
          <w:szCs w:val="36"/>
        </w:rPr>
      </w:pPr>
      <w:r>
        <w:rPr>
          <w:rFonts w:hint="eastAsia"/>
          <w:sz w:val="36"/>
          <w:szCs w:val="36"/>
        </w:rPr>
        <w:t>更新日期：</w:t>
      </w:r>
      <w:r>
        <w:rPr>
          <w:rFonts w:hint="eastAsia"/>
          <w:sz w:val="36"/>
          <w:szCs w:val="36"/>
        </w:rPr>
        <w:t>2017-5-31</w:t>
      </w:r>
    </w:p>
    <w:p w:rsidR="00E22B46" w:rsidRDefault="00DA0286">
      <w:pPr>
        <w:jc w:val="center"/>
        <w:rPr>
          <w:sz w:val="36"/>
          <w:szCs w:val="36"/>
        </w:rPr>
      </w:pPr>
      <w:r>
        <w:rPr>
          <w:rFonts w:hint="eastAsia"/>
          <w:sz w:val="36"/>
          <w:szCs w:val="36"/>
        </w:rPr>
        <w:t>前言</w:t>
      </w:r>
    </w:p>
    <w:p w:rsidR="00E22B46" w:rsidRDefault="00DA0286">
      <w:pPr>
        <w:jc w:val="left"/>
        <w:rPr>
          <w:sz w:val="28"/>
          <w:szCs w:val="28"/>
        </w:rPr>
      </w:pPr>
      <w:r>
        <w:rPr>
          <w:rFonts w:hint="eastAsia"/>
          <w:sz w:val="28"/>
          <w:szCs w:val="28"/>
        </w:rPr>
        <w:t xml:space="preserve">    </w:t>
      </w:r>
      <w:bookmarkStart w:id="1" w:name="OLE_LINK2"/>
      <w:r>
        <w:rPr>
          <w:rFonts w:hint="eastAsia"/>
          <w:sz w:val="28"/>
          <w:szCs w:val="28"/>
        </w:rPr>
        <w:t>KSJVBAI</w:t>
      </w:r>
      <w:bookmarkEnd w:id="1"/>
      <w:r>
        <w:rPr>
          <w:rFonts w:hint="eastAsia"/>
          <w:sz w:val="28"/>
          <w:szCs w:val="28"/>
        </w:rPr>
        <w:t xml:space="preserve"> </w:t>
      </w:r>
      <w:r>
        <w:rPr>
          <w:rFonts w:hint="eastAsia"/>
          <w:sz w:val="28"/>
          <w:szCs w:val="28"/>
        </w:rPr>
        <w:t>软件是北京凯视佳光电设备有限公司所开发的一款通用机器视觉软件，该软件是为了简化机器视觉系统的复杂度，降低开发人员的技术要求，不用编写任何代码，只需简单的将各个功能模块进行组合就可以完成一个复杂的机器视觉检测项目，为开发人员缩短了开发周期，为客户赢得了时间。</w:t>
      </w:r>
    </w:p>
    <w:p w:rsidR="00E22B46" w:rsidRDefault="00E22B46">
      <w:pPr>
        <w:jc w:val="left"/>
        <w:rPr>
          <w:sz w:val="28"/>
          <w:szCs w:val="28"/>
        </w:rPr>
      </w:pPr>
    </w:p>
    <w:p w:rsidR="00E22B46" w:rsidRDefault="00DA0286">
      <w:pPr>
        <w:ind w:firstLineChars="200" w:firstLine="560"/>
        <w:jc w:val="left"/>
        <w:rPr>
          <w:sz w:val="28"/>
          <w:szCs w:val="28"/>
        </w:rPr>
      </w:pPr>
      <w:r>
        <w:rPr>
          <w:rFonts w:hint="eastAsia"/>
          <w:sz w:val="28"/>
          <w:szCs w:val="28"/>
        </w:rPr>
        <w:t>本手册详细介绍了</w:t>
      </w:r>
      <w:r>
        <w:rPr>
          <w:rFonts w:hint="eastAsia"/>
          <w:sz w:val="28"/>
          <w:szCs w:val="28"/>
        </w:rPr>
        <w:t>KSJVBAI</w:t>
      </w:r>
      <w:r>
        <w:rPr>
          <w:rFonts w:hint="eastAsia"/>
          <w:sz w:val="28"/>
          <w:szCs w:val="28"/>
        </w:rPr>
        <w:t>软件的功能及应用，使用前请仔细阅读此说明书。</w:t>
      </w:r>
    </w:p>
    <w:p w:rsidR="00E22B46" w:rsidRDefault="00E22B46">
      <w:pPr>
        <w:ind w:firstLineChars="400" w:firstLine="1120"/>
        <w:jc w:val="left"/>
        <w:rPr>
          <w:sz w:val="28"/>
          <w:szCs w:val="28"/>
        </w:rPr>
      </w:pPr>
    </w:p>
    <w:p w:rsidR="00E22B46" w:rsidRDefault="00E22B46">
      <w:pPr>
        <w:ind w:firstLineChars="400" w:firstLine="1120"/>
        <w:jc w:val="left"/>
        <w:rPr>
          <w:sz w:val="28"/>
          <w:szCs w:val="28"/>
        </w:rPr>
      </w:pPr>
    </w:p>
    <w:p w:rsidR="00E22B46" w:rsidRDefault="00E22B46">
      <w:pPr>
        <w:ind w:firstLineChars="400" w:firstLine="1120"/>
        <w:jc w:val="left"/>
        <w:rPr>
          <w:sz w:val="28"/>
          <w:szCs w:val="28"/>
        </w:rPr>
      </w:pPr>
    </w:p>
    <w:p w:rsidR="00E22B46" w:rsidRDefault="00E22B46">
      <w:pPr>
        <w:ind w:firstLineChars="400" w:firstLine="1120"/>
        <w:jc w:val="left"/>
        <w:outlineLvl w:val="2"/>
        <w:rPr>
          <w:sz w:val="28"/>
          <w:szCs w:val="28"/>
        </w:rPr>
        <w:sectPr w:rsidR="00E22B46">
          <w:headerReference w:type="default" r:id="rId9"/>
          <w:footerReference w:type="default" r:id="rId10"/>
          <w:pgSz w:w="11906" w:h="16838"/>
          <w:pgMar w:top="1440" w:right="1080" w:bottom="1440" w:left="1080" w:header="851" w:footer="992" w:gutter="0"/>
          <w:cols w:space="720"/>
          <w:docGrid w:type="lines" w:linePitch="312"/>
        </w:sectPr>
      </w:pPr>
    </w:p>
    <w:sdt>
      <w:sdtPr>
        <w:rPr>
          <w:rFonts w:ascii="宋体" w:hAnsi="宋体"/>
        </w:rPr>
        <w:id w:val="147479023"/>
        <w:docPartObj>
          <w:docPartGallery w:val="Table of Contents"/>
          <w:docPartUnique/>
        </w:docPartObj>
      </w:sdtPr>
      <w:sdtEndPr>
        <w:rPr>
          <w:rFonts w:ascii="Times New Roman" w:hAnsi="Times New Roman" w:hint="eastAsia"/>
          <w:szCs w:val="28"/>
        </w:rPr>
      </w:sdtEndPr>
      <w:sdtContent>
        <w:p w:rsidR="00E22B46" w:rsidRDefault="00DA0286">
          <w:pPr>
            <w:jc w:val="center"/>
          </w:pPr>
          <w:r>
            <w:rPr>
              <w:rFonts w:ascii="宋体" w:hAnsi="宋体"/>
            </w:rPr>
            <w:t>目录</w:t>
          </w:r>
        </w:p>
        <w:p w:rsidR="00EB092C" w:rsidRDefault="009D246F">
          <w:pPr>
            <w:pStyle w:val="10"/>
            <w:tabs>
              <w:tab w:val="right" w:leader="dot" w:pos="9736"/>
            </w:tabs>
            <w:rPr>
              <w:rFonts w:asciiTheme="minorHAnsi" w:eastAsiaTheme="minorEastAsia" w:hAnsiTheme="minorHAnsi" w:cstheme="minorBidi"/>
              <w:noProof/>
              <w:szCs w:val="22"/>
            </w:rPr>
          </w:pPr>
          <w:r w:rsidRPr="009D246F">
            <w:rPr>
              <w:rFonts w:hint="eastAsia"/>
              <w:sz w:val="28"/>
              <w:szCs w:val="28"/>
            </w:rPr>
            <w:fldChar w:fldCharType="begin"/>
          </w:r>
          <w:r w:rsidR="00DA0286">
            <w:rPr>
              <w:rFonts w:hint="eastAsia"/>
              <w:sz w:val="28"/>
              <w:szCs w:val="28"/>
            </w:rPr>
            <w:instrText xml:space="preserve">TOC \o "1-3" \h \u </w:instrText>
          </w:r>
          <w:r w:rsidRPr="009D246F">
            <w:rPr>
              <w:rFonts w:hint="eastAsia"/>
              <w:sz w:val="28"/>
              <w:szCs w:val="28"/>
            </w:rPr>
            <w:fldChar w:fldCharType="separate"/>
          </w:r>
          <w:hyperlink w:anchor="_Toc518038470" w:history="1">
            <w:r w:rsidR="00EB092C" w:rsidRPr="002A7315">
              <w:rPr>
                <w:rStyle w:val="a5"/>
                <w:rFonts w:hint="eastAsia"/>
                <w:noProof/>
              </w:rPr>
              <w:t>一、功能</w:t>
            </w:r>
            <w:r w:rsidR="00EB092C">
              <w:rPr>
                <w:noProof/>
              </w:rPr>
              <w:tab/>
            </w:r>
            <w:r w:rsidR="00EB092C">
              <w:rPr>
                <w:noProof/>
              </w:rPr>
              <w:fldChar w:fldCharType="begin"/>
            </w:r>
            <w:r w:rsidR="00EB092C">
              <w:rPr>
                <w:noProof/>
              </w:rPr>
              <w:instrText xml:space="preserve"> PAGEREF _Toc518038470 \h </w:instrText>
            </w:r>
            <w:r w:rsidR="00EB092C">
              <w:rPr>
                <w:noProof/>
              </w:rPr>
            </w:r>
            <w:r w:rsidR="00EB092C">
              <w:rPr>
                <w:noProof/>
              </w:rPr>
              <w:fldChar w:fldCharType="separate"/>
            </w:r>
            <w:r w:rsidR="00EB092C">
              <w:rPr>
                <w:noProof/>
              </w:rPr>
              <w:t>5</w:t>
            </w:r>
            <w:r w:rsidR="00EB092C">
              <w:rPr>
                <w:noProof/>
              </w:rPr>
              <w:fldChar w:fldCharType="end"/>
            </w:r>
          </w:hyperlink>
        </w:p>
        <w:p w:rsidR="00EB092C" w:rsidRDefault="00EB092C">
          <w:pPr>
            <w:pStyle w:val="20"/>
            <w:tabs>
              <w:tab w:val="right" w:leader="dot" w:pos="9736"/>
            </w:tabs>
            <w:rPr>
              <w:rFonts w:asciiTheme="minorHAnsi" w:eastAsiaTheme="minorEastAsia" w:hAnsiTheme="minorHAnsi" w:cstheme="minorBidi"/>
              <w:noProof/>
              <w:szCs w:val="22"/>
            </w:rPr>
          </w:pPr>
          <w:hyperlink w:anchor="_Toc518038471" w:history="1">
            <w:r w:rsidRPr="002A7315">
              <w:rPr>
                <w:rStyle w:val="a5"/>
                <w:noProof/>
              </w:rPr>
              <w:t>1.</w:t>
            </w:r>
            <w:r w:rsidRPr="002A7315">
              <w:rPr>
                <w:rStyle w:val="a5"/>
                <w:rFonts w:hint="eastAsia"/>
                <w:noProof/>
              </w:rPr>
              <w:t>主界面</w:t>
            </w:r>
            <w:r>
              <w:rPr>
                <w:noProof/>
              </w:rPr>
              <w:tab/>
            </w:r>
            <w:r>
              <w:rPr>
                <w:noProof/>
              </w:rPr>
              <w:fldChar w:fldCharType="begin"/>
            </w:r>
            <w:r>
              <w:rPr>
                <w:noProof/>
              </w:rPr>
              <w:instrText xml:space="preserve"> PAGEREF _Toc518038471 \h </w:instrText>
            </w:r>
            <w:r>
              <w:rPr>
                <w:noProof/>
              </w:rPr>
            </w:r>
            <w:r>
              <w:rPr>
                <w:noProof/>
              </w:rPr>
              <w:fldChar w:fldCharType="separate"/>
            </w:r>
            <w:r>
              <w:rPr>
                <w:noProof/>
              </w:rPr>
              <w:t>5</w:t>
            </w:r>
            <w:r>
              <w:rPr>
                <w:noProof/>
              </w:rPr>
              <w:fldChar w:fldCharType="end"/>
            </w:r>
          </w:hyperlink>
        </w:p>
        <w:p w:rsidR="00EB092C" w:rsidRDefault="00EB092C">
          <w:pPr>
            <w:pStyle w:val="20"/>
            <w:tabs>
              <w:tab w:val="right" w:leader="dot" w:pos="9736"/>
            </w:tabs>
            <w:rPr>
              <w:rFonts w:asciiTheme="minorHAnsi" w:eastAsiaTheme="minorEastAsia" w:hAnsiTheme="minorHAnsi" w:cstheme="minorBidi"/>
              <w:noProof/>
              <w:szCs w:val="22"/>
            </w:rPr>
          </w:pPr>
          <w:hyperlink w:anchor="_Toc518038472" w:history="1">
            <w:r w:rsidRPr="002A7315">
              <w:rPr>
                <w:rStyle w:val="a5"/>
                <w:noProof/>
              </w:rPr>
              <w:t>2.</w:t>
            </w:r>
            <w:r w:rsidRPr="002A7315">
              <w:rPr>
                <w:rStyle w:val="a5"/>
                <w:rFonts w:hint="eastAsia"/>
                <w:noProof/>
              </w:rPr>
              <w:t>工具栏</w:t>
            </w:r>
            <w:r>
              <w:rPr>
                <w:noProof/>
              </w:rPr>
              <w:tab/>
            </w:r>
            <w:r>
              <w:rPr>
                <w:noProof/>
              </w:rPr>
              <w:fldChar w:fldCharType="begin"/>
            </w:r>
            <w:r>
              <w:rPr>
                <w:noProof/>
              </w:rPr>
              <w:instrText xml:space="preserve"> PAGEREF _Toc518038472 \h </w:instrText>
            </w:r>
            <w:r>
              <w:rPr>
                <w:noProof/>
              </w:rPr>
            </w:r>
            <w:r>
              <w:rPr>
                <w:noProof/>
              </w:rPr>
              <w:fldChar w:fldCharType="separate"/>
            </w:r>
            <w:r>
              <w:rPr>
                <w:noProof/>
              </w:rPr>
              <w:t>5</w:t>
            </w:r>
            <w:r>
              <w:rPr>
                <w:noProof/>
              </w:rPr>
              <w:fldChar w:fldCharType="end"/>
            </w:r>
          </w:hyperlink>
        </w:p>
        <w:p w:rsidR="00EB092C" w:rsidRDefault="00EB092C">
          <w:pPr>
            <w:pStyle w:val="20"/>
            <w:tabs>
              <w:tab w:val="right" w:leader="dot" w:pos="9736"/>
            </w:tabs>
            <w:rPr>
              <w:rFonts w:asciiTheme="minorHAnsi" w:eastAsiaTheme="minorEastAsia" w:hAnsiTheme="minorHAnsi" w:cstheme="minorBidi"/>
              <w:noProof/>
              <w:szCs w:val="22"/>
            </w:rPr>
          </w:pPr>
          <w:hyperlink w:anchor="_Toc518038473" w:history="1">
            <w:r w:rsidRPr="002A7315">
              <w:rPr>
                <w:rStyle w:val="a5"/>
                <w:noProof/>
              </w:rPr>
              <w:t>3.</w:t>
            </w:r>
            <w:r w:rsidRPr="002A7315">
              <w:rPr>
                <w:rStyle w:val="a5"/>
                <w:rFonts w:hint="eastAsia"/>
                <w:noProof/>
              </w:rPr>
              <w:t>显示区域</w:t>
            </w:r>
            <w:r>
              <w:rPr>
                <w:noProof/>
              </w:rPr>
              <w:tab/>
            </w:r>
            <w:r>
              <w:rPr>
                <w:noProof/>
              </w:rPr>
              <w:fldChar w:fldCharType="begin"/>
            </w:r>
            <w:r>
              <w:rPr>
                <w:noProof/>
              </w:rPr>
              <w:instrText xml:space="preserve"> PAGEREF _Toc518038473 \h </w:instrText>
            </w:r>
            <w:r>
              <w:rPr>
                <w:noProof/>
              </w:rPr>
            </w:r>
            <w:r>
              <w:rPr>
                <w:noProof/>
              </w:rPr>
              <w:fldChar w:fldCharType="separate"/>
            </w:r>
            <w:r>
              <w:rPr>
                <w:noProof/>
              </w:rPr>
              <w:t>5</w:t>
            </w:r>
            <w:r>
              <w:rPr>
                <w:noProof/>
              </w:rPr>
              <w:fldChar w:fldCharType="end"/>
            </w:r>
          </w:hyperlink>
        </w:p>
        <w:p w:rsidR="00EB092C" w:rsidRDefault="00EB092C">
          <w:pPr>
            <w:pStyle w:val="20"/>
            <w:tabs>
              <w:tab w:val="right" w:leader="dot" w:pos="9736"/>
            </w:tabs>
            <w:rPr>
              <w:rFonts w:asciiTheme="minorHAnsi" w:eastAsiaTheme="minorEastAsia" w:hAnsiTheme="minorHAnsi" w:cstheme="minorBidi"/>
              <w:noProof/>
              <w:szCs w:val="22"/>
            </w:rPr>
          </w:pPr>
          <w:hyperlink w:anchor="_Toc518038474" w:history="1">
            <w:r w:rsidRPr="002A7315">
              <w:rPr>
                <w:rStyle w:val="a5"/>
                <w:noProof/>
              </w:rPr>
              <w:t>4.</w:t>
            </w:r>
            <w:r w:rsidRPr="002A7315">
              <w:rPr>
                <w:rStyle w:val="a5"/>
                <w:rFonts w:hint="eastAsia"/>
                <w:noProof/>
              </w:rPr>
              <w:t>工作流程</w:t>
            </w:r>
            <w:r>
              <w:rPr>
                <w:noProof/>
              </w:rPr>
              <w:tab/>
            </w:r>
            <w:r>
              <w:rPr>
                <w:noProof/>
              </w:rPr>
              <w:fldChar w:fldCharType="begin"/>
            </w:r>
            <w:r>
              <w:rPr>
                <w:noProof/>
              </w:rPr>
              <w:instrText xml:space="preserve"> PAGEREF _Toc518038474 \h </w:instrText>
            </w:r>
            <w:r>
              <w:rPr>
                <w:noProof/>
              </w:rPr>
            </w:r>
            <w:r>
              <w:rPr>
                <w:noProof/>
              </w:rPr>
              <w:fldChar w:fldCharType="separate"/>
            </w:r>
            <w:r>
              <w:rPr>
                <w:noProof/>
              </w:rPr>
              <w:t>5</w:t>
            </w:r>
            <w:r>
              <w:rPr>
                <w:noProof/>
              </w:rPr>
              <w:fldChar w:fldCharType="end"/>
            </w:r>
          </w:hyperlink>
        </w:p>
        <w:p w:rsidR="00EB092C" w:rsidRDefault="00EB092C">
          <w:pPr>
            <w:pStyle w:val="20"/>
            <w:tabs>
              <w:tab w:val="right" w:leader="dot" w:pos="9736"/>
            </w:tabs>
            <w:rPr>
              <w:rFonts w:asciiTheme="minorHAnsi" w:eastAsiaTheme="minorEastAsia" w:hAnsiTheme="minorHAnsi" w:cstheme="minorBidi"/>
              <w:noProof/>
              <w:szCs w:val="22"/>
            </w:rPr>
          </w:pPr>
          <w:hyperlink w:anchor="_Toc518038475" w:history="1">
            <w:r w:rsidRPr="002A7315">
              <w:rPr>
                <w:rStyle w:val="a5"/>
                <w:noProof/>
              </w:rPr>
              <w:t>5.</w:t>
            </w:r>
            <w:r w:rsidRPr="002A7315">
              <w:rPr>
                <w:rStyle w:val="a5"/>
                <w:rFonts w:hint="eastAsia"/>
                <w:noProof/>
              </w:rPr>
              <w:t>工具箱</w:t>
            </w:r>
            <w:r>
              <w:rPr>
                <w:noProof/>
              </w:rPr>
              <w:tab/>
            </w:r>
            <w:r>
              <w:rPr>
                <w:noProof/>
              </w:rPr>
              <w:fldChar w:fldCharType="begin"/>
            </w:r>
            <w:r>
              <w:rPr>
                <w:noProof/>
              </w:rPr>
              <w:instrText xml:space="preserve"> PAGEREF _Toc518038475 \h </w:instrText>
            </w:r>
            <w:r>
              <w:rPr>
                <w:noProof/>
              </w:rPr>
            </w:r>
            <w:r>
              <w:rPr>
                <w:noProof/>
              </w:rPr>
              <w:fldChar w:fldCharType="separate"/>
            </w:r>
            <w:r>
              <w:rPr>
                <w:noProof/>
              </w:rPr>
              <w:t>6</w:t>
            </w:r>
            <w:r>
              <w:rPr>
                <w:noProof/>
              </w:rPr>
              <w:fldChar w:fldCharType="end"/>
            </w:r>
          </w:hyperlink>
        </w:p>
        <w:p w:rsidR="00EB092C" w:rsidRDefault="00EB092C">
          <w:pPr>
            <w:pStyle w:val="20"/>
            <w:tabs>
              <w:tab w:val="right" w:leader="dot" w:pos="9736"/>
            </w:tabs>
            <w:rPr>
              <w:rFonts w:asciiTheme="minorHAnsi" w:eastAsiaTheme="minorEastAsia" w:hAnsiTheme="minorHAnsi" w:cstheme="minorBidi"/>
              <w:noProof/>
              <w:szCs w:val="22"/>
            </w:rPr>
          </w:pPr>
          <w:hyperlink w:anchor="_Toc518038476" w:history="1">
            <w:r w:rsidRPr="002A7315">
              <w:rPr>
                <w:rStyle w:val="a5"/>
                <w:noProof/>
              </w:rPr>
              <w:t>6.Step</w:t>
            </w:r>
            <w:r w:rsidRPr="002A7315">
              <w:rPr>
                <w:rStyle w:val="a5"/>
                <w:rFonts w:hint="eastAsia"/>
                <w:noProof/>
              </w:rPr>
              <w:t>属性</w:t>
            </w:r>
            <w:r>
              <w:rPr>
                <w:noProof/>
              </w:rPr>
              <w:tab/>
            </w:r>
            <w:r>
              <w:rPr>
                <w:noProof/>
              </w:rPr>
              <w:fldChar w:fldCharType="begin"/>
            </w:r>
            <w:r>
              <w:rPr>
                <w:noProof/>
              </w:rPr>
              <w:instrText xml:space="preserve"> PAGEREF _Toc518038476 \h </w:instrText>
            </w:r>
            <w:r>
              <w:rPr>
                <w:noProof/>
              </w:rPr>
            </w:r>
            <w:r>
              <w:rPr>
                <w:noProof/>
              </w:rPr>
              <w:fldChar w:fldCharType="separate"/>
            </w:r>
            <w:r>
              <w:rPr>
                <w:noProof/>
              </w:rPr>
              <w:t>6</w:t>
            </w:r>
            <w:r>
              <w:rPr>
                <w:noProof/>
              </w:rPr>
              <w:fldChar w:fldCharType="end"/>
            </w:r>
          </w:hyperlink>
        </w:p>
        <w:p w:rsidR="00EB092C" w:rsidRDefault="00EB092C">
          <w:pPr>
            <w:pStyle w:val="10"/>
            <w:tabs>
              <w:tab w:val="right" w:leader="dot" w:pos="9736"/>
            </w:tabs>
            <w:rPr>
              <w:rFonts w:asciiTheme="minorHAnsi" w:eastAsiaTheme="minorEastAsia" w:hAnsiTheme="minorHAnsi" w:cstheme="minorBidi"/>
              <w:noProof/>
              <w:szCs w:val="22"/>
            </w:rPr>
          </w:pPr>
          <w:hyperlink w:anchor="_Toc518038477" w:history="1">
            <w:r w:rsidRPr="002A7315">
              <w:rPr>
                <w:rStyle w:val="a5"/>
                <w:rFonts w:hint="eastAsia"/>
                <w:noProof/>
              </w:rPr>
              <w:t>二、操作</w:t>
            </w:r>
            <w:r>
              <w:rPr>
                <w:noProof/>
              </w:rPr>
              <w:tab/>
            </w:r>
            <w:r>
              <w:rPr>
                <w:noProof/>
              </w:rPr>
              <w:fldChar w:fldCharType="begin"/>
            </w:r>
            <w:r>
              <w:rPr>
                <w:noProof/>
              </w:rPr>
              <w:instrText xml:space="preserve"> PAGEREF _Toc518038477 \h </w:instrText>
            </w:r>
            <w:r>
              <w:rPr>
                <w:noProof/>
              </w:rPr>
            </w:r>
            <w:r>
              <w:rPr>
                <w:noProof/>
              </w:rPr>
              <w:fldChar w:fldCharType="separate"/>
            </w:r>
            <w:r>
              <w:rPr>
                <w:noProof/>
              </w:rPr>
              <w:t>6</w:t>
            </w:r>
            <w:r>
              <w:rPr>
                <w:noProof/>
              </w:rPr>
              <w:fldChar w:fldCharType="end"/>
            </w:r>
          </w:hyperlink>
        </w:p>
        <w:p w:rsidR="00EB092C" w:rsidRDefault="00EB092C">
          <w:pPr>
            <w:pStyle w:val="20"/>
            <w:tabs>
              <w:tab w:val="right" w:leader="dot" w:pos="9736"/>
            </w:tabs>
            <w:rPr>
              <w:rFonts w:asciiTheme="minorHAnsi" w:eastAsiaTheme="minorEastAsia" w:hAnsiTheme="minorHAnsi" w:cstheme="minorBidi"/>
              <w:noProof/>
              <w:szCs w:val="22"/>
            </w:rPr>
          </w:pPr>
          <w:hyperlink w:anchor="_Toc518038478" w:history="1">
            <w:r w:rsidRPr="002A7315">
              <w:rPr>
                <w:rStyle w:val="a5"/>
                <w:noProof/>
              </w:rPr>
              <w:t>1.</w:t>
            </w:r>
            <w:r w:rsidRPr="002A7315">
              <w:rPr>
                <w:rStyle w:val="a5"/>
                <w:rFonts w:hint="eastAsia"/>
                <w:noProof/>
              </w:rPr>
              <w:t>项目操作</w:t>
            </w:r>
            <w:r>
              <w:rPr>
                <w:noProof/>
              </w:rPr>
              <w:tab/>
            </w:r>
            <w:r>
              <w:rPr>
                <w:noProof/>
              </w:rPr>
              <w:fldChar w:fldCharType="begin"/>
            </w:r>
            <w:r>
              <w:rPr>
                <w:noProof/>
              </w:rPr>
              <w:instrText xml:space="preserve"> PAGEREF _Toc518038478 \h </w:instrText>
            </w:r>
            <w:r>
              <w:rPr>
                <w:noProof/>
              </w:rPr>
            </w:r>
            <w:r>
              <w:rPr>
                <w:noProof/>
              </w:rPr>
              <w:fldChar w:fldCharType="separate"/>
            </w:r>
            <w:r>
              <w:rPr>
                <w:noProof/>
              </w:rPr>
              <w:t>6</w:t>
            </w:r>
            <w:r>
              <w:rPr>
                <w:noProof/>
              </w:rPr>
              <w:fldChar w:fldCharType="end"/>
            </w:r>
          </w:hyperlink>
        </w:p>
        <w:p w:rsidR="00EB092C" w:rsidRDefault="00EB092C">
          <w:pPr>
            <w:pStyle w:val="20"/>
            <w:tabs>
              <w:tab w:val="right" w:leader="dot" w:pos="9736"/>
            </w:tabs>
            <w:rPr>
              <w:rFonts w:asciiTheme="minorHAnsi" w:eastAsiaTheme="minorEastAsia" w:hAnsiTheme="minorHAnsi" w:cstheme="minorBidi"/>
              <w:noProof/>
              <w:szCs w:val="22"/>
            </w:rPr>
          </w:pPr>
          <w:hyperlink w:anchor="_Toc518038479" w:history="1">
            <w:r w:rsidRPr="002A7315">
              <w:rPr>
                <w:rStyle w:val="a5"/>
                <w:noProof/>
              </w:rPr>
              <w:t>2.</w:t>
            </w:r>
            <w:r w:rsidRPr="002A7315">
              <w:rPr>
                <w:rStyle w:val="a5"/>
                <w:rFonts w:hint="eastAsia"/>
                <w:noProof/>
              </w:rPr>
              <w:t>流程操作</w:t>
            </w:r>
            <w:r>
              <w:rPr>
                <w:noProof/>
              </w:rPr>
              <w:tab/>
            </w:r>
            <w:r>
              <w:rPr>
                <w:noProof/>
              </w:rPr>
              <w:fldChar w:fldCharType="begin"/>
            </w:r>
            <w:r>
              <w:rPr>
                <w:noProof/>
              </w:rPr>
              <w:instrText xml:space="preserve"> PAGEREF _Toc518038479 \h </w:instrText>
            </w:r>
            <w:r>
              <w:rPr>
                <w:noProof/>
              </w:rPr>
            </w:r>
            <w:r>
              <w:rPr>
                <w:noProof/>
              </w:rPr>
              <w:fldChar w:fldCharType="separate"/>
            </w:r>
            <w:r>
              <w:rPr>
                <w:noProof/>
              </w:rPr>
              <w:t>6</w:t>
            </w:r>
            <w:r>
              <w:rPr>
                <w:noProof/>
              </w:rPr>
              <w:fldChar w:fldCharType="end"/>
            </w:r>
          </w:hyperlink>
        </w:p>
        <w:p w:rsidR="00EB092C" w:rsidRDefault="00EB092C">
          <w:pPr>
            <w:pStyle w:val="30"/>
            <w:tabs>
              <w:tab w:val="right" w:leader="dot" w:pos="9736"/>
            </w:tabs>
            <w:rPr>
              <w:rFonts w:asciiTheme="minorHAnsi" w:eastAsiaTheme="minorEastAsia" w:hAnsiTheme="minorHAnsi" w:cstheme="minorBidi"/>
              <w:noProof/>
              <w:szCs w:val="22"/>
            </w:rPr>
          </w:pPr>
          <w:hyperlink w:anchor="_Toc518038480" w:history="1">
            <w:r w:rsidRPr="002A7315">
              <w:rPr>
                <w:rStyle w:val="a5"/>
                <w:noProof/>
              </w:rPr>
              <w:t>2.1</w:t>
            </w:r>
            <w:r w:rsidRPr="002A7315">
              <w:rPr>
                <w:rStyle w:val="a5"/>
                <w:rFonts w:hint="eastAsia"/>
                <w:noProof/>
              </w:rPr>
              <w:t>添加</w:t>
            </w:r>
            <w:r w:rsidRPr="002A7315">
              <w:rPr>
                <w:rStyle w:val="a5"/>
                <w:noProof/>
              </w:rPr>
              <w:t>step</w:t>
            </w:r>
            <w:r>
              <w:rPr>
                <w:noProof/>
              </w:rPr>
              <w:tab/>
            </w:r>
            <w:r>
              <w:rPr>
                <w:noProof/>
              </w:rPr>
              <w:fldChar w:fldCharType="begin"/>
            </w:r>
            <w:r>
              <w:rPr>
                <w:noProof/>
              </w:rPr>
              <w:instrText xml:space="preserve"> PAGEREF _Toc518038480 \h </w:instrText>
            </w:r>
            <w:r>
              <w:rPr>
                <w:noProof/>
              </w:rPr>
            </w:r>
            <w:r>
              <w:rPr>
                <w:noProof/>
              </w:rPr>
              <w:fldChar w:fldCharType="separate"/>
            </w:r>
            <w:r>
              <w:rPr>
                <w:noProof/>
              </w:rPr>
              <w:t>6</w:t>
            </w:r>
            <w:r>
              <w:rPr>
                <w:noProof/>
              </w:rPr>
              <w:fldChar w:fldCharType="end"/>
            </w:r>
          </w:hyperlink>
        </w:p>
        <w:p w:rsidR="00EB092C" w:rsidRDefault="00EB092C">
          <w:pPr>
            <w:pStyle w:val="30"/>
            <w:tabs>
              <w:tab w:val="right" w:leader="dot" w:pos="9736"/>
            </w:tabs>
            <w:rPr>
              <w:rFonts w:asciiTheme="minorHAnsi" w:eastAsiaTheme="minorEastAsia" w:hAnsiTheme="minorHAnsi" w:cstheme="minorBidi"/>
              <w:noProof/>
              <w:szCs w:val="22"/>
            </w:rPr>
          </w:pPr>
          <w:hyperlink w:anchor="_Toc518038481" w:history="1">
            <w:r w:rsidRPr="002A7315">
              <w:rPr>
                <w:rStyle w:val="a5"/>
                <w:noProof/>
              </w:rPr>
              <w:t>2.2</w:t>
            </w:r>
            <w:r w:rsidRPr="002A7315">
              <w:rPr>
                <w:rStyle w:val="a5"/>
                <w:rFonts w:hint="eastAsia"/>
                <w:noProof/>
              </w:rPr>
              <w:t>编辑</w:t>
            </w:r>
            <w:r w:rsidRPr="002A7315">
              <w:rPr>
                <w:rStyle w:val="a5"/>
                <w:noProof/>
              </w:rPr>
              <w:t>step</w:t>
            </w:r>
            <w:r>
              <w:rPr>
                <w:noProof/>
              </w:rPr>
              <w:tab/>
            </w:r>
            <w:r>
              <w:rPr>
                <w:noProof/>
              </w:rPr>
              <w:fldChar w:fldCharType="begin"/>
            </w:r>
            <w:r>
              <w:rPr>
                <w:noProof/>
              </w:rPr>
              <w:instrText xml:space="preserve"> PAGEREF _Toc518038481 \h </w:instrText>
            </w:r>
            <w:r>
              <w:rPr>
                <w:noProof/>
              </w:rPr>
            </w:r>
            <w:r>
              <w:rPr>
                <w:noProof/>
              </w:rPr>
              <w:fldChar w:fldCharType="separate"/>
            </w:r>
            <w:r>
              <w:rPr>
                <w:noProof/>
              </w:rPr>
              <w:t>7</w:t>
            </w:r>
            <w:r>
              <w:rPr>
                <w:noProof/>
              </w:rPr>
              <w:fldChar w:fldCharType="end"/>
            </w:r>
          </w:hyperlink>
        </w:p>
        <w:p w:rsidR="00EB092C" w:rsidRDefault="00EB092C">
          <w:pPr>
            <w:pStyle w:val="30"/>
            <w:tabs>
              <w:tab w:val="right" w:leader="dot" w:pos="9736"/>
            </w:tabs>
            <w:rPr>
              <w:rFonts w:asciiTheme="minorHAnsi" w:eastAsiaTheme="minorEastAsia" w:hAnsiTheme="minorHAnsi" w:cstheme="minorBidi"/>
              <w:noProof/>
              <w:szCs w:val="22"/>
            </w:rPr>
          </w:pPr>
          <w:hyperlink w:anchor="_Toc518038482" w:history="1">
            <w:r w:rsidRPr="002A7315">
              <w:rPr>
                <w:rStyle w:val="a5"/>
                <w:noProof/>
              </w:rPr>
              <w:t>2.3</w:t>
            </w:r>
            <w:r w:rsidRPr="002A7315">
              <w:rPr>
                <w:rStyle w:val="a5"/>
                <w:rFonts w:hint="eastAsia"/>
                <w:noProof/>
              </w:rPr>
              <w:t>删除</w:t>
            </w:r>
            <w:r w:rsidRPr="002A7315">
              <w:rPr>
                <w:rStyle w:val="a5"/>
                <w:noProof/>
              </w:rPr>
              <w:t>step</w:t>
            </w:r>
            <w:r>
              <w:rPr>
                <w:noProof/>
              </w:rPr>
              <w:tab/>
            </w:r>
            <w:r>
              <w:rPr>
                <w:noProof/>
              </w:rPr>
              <w:fldChar w:fldCharType="begin"/>
            </w:r>
            <w:r>
              <w:rPr>
                <w:noProof/>
              </w:rPr>
              <w:instrText xml:space="preserve"> PAGEREF _Toc518038482 \h </w:instrText>
            </w:r>
            <w:r>
              <w:rPr>
                <w:noProof/>
              </w:rPr>
            </w:r>
            <w:r>
              <w:rPr>
                <w:noProof/>
              </w:rPr>
              <w:fldChar w:fldCharType="separate"/>
            </w:r>
            <w:r>
              <w:rPr>
                <w:noProof/>
              </w:rPr>
              <w:t>7</w:t>
            </w:r>
            <w:r>
              <w:rPr>
                <w:noProof/>
              </w:rPr>
              <w:fldChar w:fldCharType="end"/>
            </w:r>
          </w:hyperlink>
        </w:p>
        <w:p w:rsidR="00EB092C" w:rsidRDefault="00EB092C">
          <w:pPr>
            <w:pStyle w:val="30"/>
            <w:tabs>
              <w:tab w:val="right" w:leader="dot" w:pos="9736"/>
            </w:tabs>
            <w:rPr>
              <w:rFonts w:asciiTheme="minorHAnsi" w:eastAsiaTheme="minorEastAsia" w:hAnsiTheme="minorHAnsi" w:cstheme="minorBidi"/>
              <w:noProof/>
              <w:szCs w:val="22"/>
            </w:rPr>
          </w:pPr>
          <w:hyperlink w:anchor="_Toc518038483" w:history="1">
            <w:r w:rsidRPr="002A7315">
              <w:rPr>
                <w:rStyle w:val="a5"/>
                <w:noProof/>
              </w:rPr>
              <w:t>2.4</w:t>
            </w:r>
            <w:r w:rsidRPr="002A7315">
              <w:rPr>
                <w:rStyle w:val="a5"/>
                <w:rFonts w:hint="eastAsia"/>
                <w:noProof/>
              </w:rPr>
              <w:t>无效</w:t>
            </w:r>
            <w:r w:rsidRPr="002A7315">
              <w:rPr>
                <w:rStyle w:val="a5"/>
                <w:noProof/>
              </w:rPr>
              <w:t>step</w:t>
            </w:r>
            <w:r>
              <w:rPr>
                <w:noProof/>
              </w:rPr>
              <w:tab/>
            </w:r>
            <w:r>
              <w:rPr>
                <w:noProof/>
              </w:rPr>
              <w:fldChar w:fldCharType="begin"/>
            </w:r>
            <w:r>
              <w:rPr>
                <w:noProof/>
              </w:rPr>
              <w:instrText xml:space="preserve"> PAGEREF _Toc518038483 \h </w:instrText>
            </w:r>
            <w:r>
              <w:rPr>
                <w:noProof/>
              </w:rPr>
            </w:r>
            <w:r>
              <w:rPr>
                <w:noProof/>
              </w:rPr>
              <w:fldChar w:fldCharType="separate"/>
            </w:r>
            <w:r>
              <w:rPr>
                <w:noProof/>
              </w:rPr>
              <w:t>7</w:t>
            </w:r>
            <w:r>
              <w:rPr>
                <w:noProof/>
              </w:rPr>
              <w:fldChar w:fldCharType="end"/>
            </w:r>
          </w:hyperlink>
        </w:p>
        <w:p w:rsidR="00EB092C" w:rsidRDefault="00EB092C">
          <w:pPr>
            <w:pStyle w:val="30"/>
            <w:tabs>
              <w:tab w:val="right" w:leader="dot" w:pos="9736"/>
            </w:tabs>
            <w:rPr>
              <w:rFonts w:asciiTheme="minorHAnsi" w:eastAsiaTheme="minorEastAsia" w:hAnsiTheme="minorHAnsi" w:cstheme="minorBidi"/>
              <w:noProof/>
              <w:szCs w:val="22"/>
            </w:rPr>
          </w:pPr>
          <w:hyperlink w:anchor="_Toc518038484" w:history="1">
            <w:r w:rsidRPr="002A7315">
              <w:rPr>
                <w:rStyle w:val="a5"/>
                <w:noProof/>
              </w:rPr>
              <w:t>2.5</w:t>
            </w:r>
            <w:r w:rsidRPr="002A7315">
              <w:rPr>
                <w:rStyle w:val="a5"/>
                <w:rFonts w:hint="eastAsia"/>
                <w:noProof/>
              </w:rPr>
              <w:t>播放流程</w:t>
            </w:r>
            <w:r>
              <w:rPr>
                <w:noProof/>
              </w:rPr>
              <w:tab/>
            </w:r>
            <w:r>
              <w:rPr>
                <w:noProof/>
              </w:rPr>
              <w:fldChar w:fldCharType="begin"/>
            </w:r>
            <w:r>
              <w:rPr>
                <w:noProof/>
              </w:rPr>
              <w:instrText xml:space="preserve"> PAGEREF _Toc518038484 \h </w:instrText>
            </w:r>
            <w:r>
              <w:rPr>
                <w:noProof/>
              </w:rPr>
            </w:r>
            <w:r>
              <w:rPr>
                <w:noProof/>
              </w:rPr>
              <w:fldChar w:fldCharType="separate"/>
            </w:r>
            <w:r>
              <w:rPr>
                <w:noProof/>
              </w:rPr>
              <w:t>7</w:t>
            </w:r>
            <w:r>
              <w:rPr>
                <w:noProof/>
              </w:rPr>
              <w:fldChar w:fldCharType="end"/>
            </w:r>
          </w:hyperlink>
        </w:p>
        <w:p w:rsidR="00EB092C" w:rsidRDefault="00EB092C">
          <w:pPr>
            <w:pStyle w:val="10"/>
            <w:tabs>
              <w:tab w:val="right" w:leader="dot" w:pos="9736"/>
            </w:tabs>
            <w:rPr>
              <w:rFonts w:asciiTheme="minorHAnsi" w:eastAsiaTheme="minorEastAsia" w:hAnsiTheme="minorHAnsi" w:cstheme="minorBidi"/>
              <w:noProof/>
              <w:szCs w:val="22"/>
            </w:rPr>
          </w:pPr>
          <w:hyperlink w:anchor="_Toc518038485" w:history="1">
            <w:r w:rsidRPr="002A7315">
              <w:rPr>
                <w:rStyle w:val="a5"/>
                <w:rFonts w:hint="eastAsia"/>
                <w:noProof/>
              </w:rPr>
              <w:t>三、</w:t>
            </w:r>
            <w:r w:rsidRPr="002A7315">
              <w:rPr>
                <w:rStyle w:val="a5"/>
                <w:noProof/>
              </w:rPr>
              <w:t>step</w:t>
            </w:r>
            <w:r w:rsidRPr="002A7315">
              <w:rPr>
                <w:rStyle w:val="a5"/>
                <w:rFonts w:hint="eastAsia"/>
                <w:noProof/>
              </w:rPr>
              <w:t>说明</w:t>
            </w:r>
            <w:r>
              <w:rPr>
                <w:noProof/>
              </w:rPr>
              <w:tab/>
            </w:r>
            <w:r>
              <w:rPr>
                <w:noProof/>
              </w:rPr>
              <w:fldChar w:fldCharType="begin"/>
            </w:r>
            <w:r>
              <w:rPr>
                <w:noProof/>
              </w:rPr>
              <w:instrText xml:space="preserve"> PAGEREF _Toc518038485 \h </w:instrText>
            </w:r>
            <w:r>
              <w:rPr>
                <w:noProof/>
              </w:rPr>
            </w:r>
            <w:r>
              <w:rPr>
                <w:noProof/>
              </w:rPr>
              <w:fldChar w:fldCharType="separate"/>
            </w:r>
            <w:r>
              <w:rPr>
                <w:noProof/>
              </w:rPr>
              <w:t>7</w:t>
            </w:r>
            <w:r>
              <w:rPr>
                <w:noProof/>
              </w:rPr>
              <w:fldChar w:fldCharType="end"/>
            </w:r>
          </w:hyperlink>
        </w:p>
        <w:p w:rsidR="00EB092C" w:rsidRDefault="00EB092C">
          <w:pPr>
            <w:pStyle w:val="20"/>
            <w:tabs>
              <w:tab w:val="right" w:leader="dot" w:pos="9736"/>
            </w:tabs>
            <w:rPr>
              <w:rFonts w:asciiTheme="minorHAnsi" w:eastAsiaTheme="minorEastAsia" w:hAnsiTheme="minorHAnsi" w:cstheme="minorBidi"/>
              <w:noProof/>
              <w:szCs w:val="22"/>
            </w:rPr>
          </w:pPr>
          <w:hyperlink w:anchor="_Toc518038486" w:history="1">
            <w:r w:rsidRPr="002A7315">
              <w:rPr>
                <w:rStyle w:val="a5"/>
                <w:noProof/>
              </w:rPr>
              <w:t>1.Acquire Image</w:t>
            </w:r>
            <w:r w:rsidRPr="002A7315">
              <w:rPr>
                <w:rStyle w:val="a5"/>
                <w:rFonts w:hint="eastAsia"/>
                <w:noProof/>
              </w:rPr>
              <w:t>：获取图像</w:t>
            </w:r>
            <w:r>
              <w:rPr>
                <w:noProof/>
              </w:rPr>
              <w:tab/>
            </w:r>
            <w:r>
              <w:rPr>
                <w:noProof/>
              </w:rPr>
              <w:fldChar w:fldCharType="begin"/>
            </w:r>
            <w:r>
              <w:rPr>
                <w:noProof/>
              </w:rPr>
              <w:instrText xml:space="preserve"> PAGEREF _Toc518038486 \h </w:instrText>
            </w:r>
            <w:r>
              <w:rPr>
                <w:noProof/>
              </w:rPr>
            </w:r>
            <w:r>
              <w:rPr>
                <w:noProof/>
              </w:rPr>
              <w:fldChar w:fldCharType="separate"/>
            </w:r>
            <w:r>
              <w:rPr>
                <w:noProof/>
              </w:rPr>
              <w:t>7</w:t>
            </w:r>
            <w:r>
              <w:rPr>
                <w:noProof/>
              </w:rPr>
              <w:fldChar w:fldCharType="end"/>
            </w:r>
          </w:hyperlink>
        </w:p>
        <w:p w:rsidR="00EB092C" w:rsidRDefault="00EB092C">
          <w:pPr>
            <w:pStyle w:val="30"/>
            <w:tabs>
              <w:tab w:val="right" w:leader="dot" w:pos="9736"/>
            </w:tabs>
            <w:rPr>
              <w:rFonts w:asciiTheme="minorHAnsi" w:eastAsiaTheme="minorEastAsia" w:hAnsiTheme="minorHAnsi" w:cstheme="minorBidi"/>
              <w:noProof/>
              <w:szCs w:val="22"/>
            </w:rPr>
          </w:pPr>
          <w:hyperlink w:anchor="_Toc518038487" w:history="1">
            <w:r w:rsidRPr="002A7315">
              <w:rPr>
                <w:rStyle w:val="a5"/>
                <w:noProof/>
              </w:rPr>
              <w:t>1.1Camera</w:t>
            </w:r>
            <w:r>
              <w:rPr>
                <w:noProof/>
              </w:rPr>
              <w:tab/>
            </w:r>
            <w:r>
              <w:rPr>
                <w:noProof/>
              </w:rPr>
              <w:fldChar w:fldCharType="begin"/>
            </w:r>
            <w:r>
              <w:rPr>
                <w:noProof/>
              </w:rPr>
              <w:instrText xml:space="preserve"> PAGEREF _Toc518038487 \h </w:instrText>
            </w:r>
            <w:r>
              <w:rPr>
                <w:noProof/>
              </w:rPr>
            </w:r>
            <w:r>
              <w:rPr>
                <w:noProof/>
              </w:rPr>
              <w:fldChar w:fldCharType="separate"/>
            </w:r>
            <w:r>
              <w:rPr>
                <w:noProof/>
              </w:rPr>
              <w:t>7</w:t>
            </w:r>
            <w:r>
              <w:rPr>
                <w:noProof/>
              </w:rPr>
              <w:fldChar w:fldCharType="end"/>
            </w:r>
          </w:hyperlink>
        </w:p>
        <w:p w:rsidR="00EB092C" w:rsidRDefault="00EB092C">
          <w:pPr>
            <w:pStyle w:val="30"/>
            <w:tabs>
              <w:tab w:val="right" w:leader="dot" w:pos="9736"/>
            </w:tabs>
            <w:rPr>
              <w:rFonts w:asciiTheme="minorHAnsi" w:eastAsiaTheme="minorEastAsia" w:hAnsiTheme="minorHAnsi" w:cstheme="minorBidi"/>
              <w:noProof/>
              <w:szCs w:val="22"/>
            </w:rPr>
          </w:pPr>
          <w:hyperlink w:anchor="_Toc518038488" w:history="1">
            <w:r w:rsidRPr="002A7315">
              <w:rPr>
                <w:rStyle w:val="a5"/>
                <w:noProof/>
              </w:rPr>
              <w:t>1.2Simulate Acquisition</w:t>
            </w:r>
            <w:r>
              <w:rPr>
                <w:noProof/>
              </w:rPr>
              <w:tab/>
            </w:r>
            <w:r>
              <w:rPr>
                <w:noProof/>
              </w:rPr>
              <w:fldChar w:fldCharType="begin"/>
            </w:r>
            <w:r>
              <w:rPr>
                <w:noProof/>
              </w:rPr>
              <w:instrText xml:space="preserve"> PAGEREF _Toc518038488 \h </w:instrText>
            </w:r>
            <w:r>
              <w:rPr>
                <w:noProof/>
              </w:rPr>
            </w:r>
            <w:r>
              <w:rPr>
                <w:noProof/>
              </w:rPr>
              <w:fldChar w:fldCharType="separate"/>
            </w:r>
            <w:r>
              <w:rPr>
                <w:noProof/>
              </w:rPr>
              <w:t>7</w:t>
            </w:r>
            <w:r>
              <w:rPr>
                <w:noProof/>
              </w:rPr>
              <w:fldChar w:fldCharType="end"/>
            </w:r>
          </w:hyperlink>
        </w:p>
        <w:p w:rsidR="00EB092C" w:rsidRDefault="00EB092C">
          <w:pPr>
            <w:pStyle w:val="30"/>
            <w:tabs>
              <w:tab w:val="right" w:leader="dot" w:pos="9736"/>
            </w:tabs>
            <w:rPr>
              <w:rFonts w:asciiTheme="minorHAnsi" w:eastAsiaTheme="minorEastAsia" w:hAnsiTheme="minorHAnsi" w:cstheme="minorBidi"/>
              <w:noProof/>
              <w:szCs w:val="22"/>
            </w:rPr>
          </w:pPr>
          <w:hyperlink w:anchor="_Toc518038489" w:history="1">
            <w:r w:rsidRPr="002A7315">
              <w:rPr>
                <w:rStyle w:val="a5"/>
                <w:noProof/>
              </w:rPr>
              <w:t>1.3Select Image</w:t>
            </w:r>
            <w:r>
              <w:rPr>
                <w:noProof/>
              </w:rPr>
              <w:tab/>
            </w:r>
            <w:r>
              <w:rPr>
                <w:noProof/>
              </w:rPr>
              <w:fldChar w:fldCharType="begin"/>
            </w:r>
            <w:r>
              <w:rPr>
                <w:noProof/>
              </w:rPr>
              <w:instrText xml:space="preserve"> PAGEREF _Toc518038489 \h </w:instrText>
            </w:r>
            <w:r>
              <w:rPr>
                <w:noProof/>
              </w:rPr>
            </w:r>
            <w:r>
              <w:rPr>
                <w:noProof/>
              </w:rPr>
              <w:fldChar w:fldCharType="separate"/>
            </w:r>
            <w:r>
              <w:rPr>
                <w:noProof/>
              </w:rPr>
              <w:t>8</w:t>
            </w:r>
            <w:r>
              <w:rPr>
                <w:noProof/>
              </w:rPr>
              <w:fldChar w:fldCharType="end"/>
            </w:r>
          </w:hyperlink>
        </w:p>
        <w:p w:rsidR="00EB092C" w:rsidRDefault="00EB092C">
          <w:pPr>
            <w:pStyle w:val="30"/>
            <w:tabs>
              <w:tab w:val="right" w:leader="dot" w:pos="9736"/>
            </w:tabs>
            <w:rPr>
              <w:rFonts w:asciiTheme="minorHAnsi" w:eastAsiaTheme="minorEastAsia" w:hAnsiTheme="minorHAnsi" w:cstheme="minorBidi"/>
              <w:noProof/>
              <w:szCs w:val="22"/>
            </w:rPr>
          </w:pPr>
          <w:hyperlink w:anchor="_Toc518038490" w:history="1">
            <w:r w:rsidRPr="002A7315">
              <w:rPr>
                <w:rStyle w:val="a5"/>
                <w:noProof/>
              </w:rPr>
              <w:t>1.4Save Image</w:t>
            </w:r>
            <w:r>
              <w:rPr>
                <w:noProof/>
              </w:rPr>
              <w:tab/>
            </w:r>
            <w:r>
              <w:rPr>
                <w:noProof/>
              </w:rPr>
              <w:fldChar w:fldCharType="begin"/>
            </w:r>
            <w:r>
              <w:rPr>
                <w:noProof/>
              </w:rPr>
              <w:instrText xml:space="preserve"> PAGEREF _Toc518038490 \h </w:instrText>
            </w:r>
            <w:r>
              <w:rPr>
                <w:noProof/>
              </w:rPr>
            </w:r>
            <w:r>
              <w:rPr>
                <w:noProof/>
              </w:rPr>
              <w:fldChar w:fldCharType="separate"/>
            </w:r>
            <w:r>
              <w:rPr>
                <w:noProof/>
              </w:rPr>
              <w:t>8</w:t>
            </w:r>
            <w:r>
              <w:rPr>
                <w:noProof/>
              </w:rPr>
              <w:fldChar w:fldCharType="end"/>
            </w:r>
          </w:hyperlink>
        </w:p>
        <w:p w:rsidR="00EB092C" w:rsidRDefault="00EB092C">
          <w:pPr>
            <w:pStyle w:val="20"/>
            <w:tabs>
              <w:tab w:val="right" w:leader="dot" w:pos="9736"/>
            </w:tabs>
            <w:rPr>
              <w:rFonts w:asciiTheme="minorHAnsi" w:eastAsiaTheme="minorEastAsia" w:hAnsiTheme="minorHAnsi" w:cstheme="minorBidi"/>
              <w:noProof/>
              <w:szCs w:val="22"/>
            </w:rPr>
          </w:pPr>
          <w:hyperlink w:anchor="_Toc518038491" w:history="1">
            <w:r w:rsidRPr="002A7315">
              <w:rPr>
                <w:rStyle w:val="a5"/>
                <w:noProof/>
              </w:rPr>
              <w:t>2.Enhance Image</w:t>
            </w:r>
            <w:r w:rsidRPr="002A7315">
              <w:rPr>
                <w:rStyle w:val="a5"/>
                <w:rFonts w:hint="eastAsia"/>
                <w:noProof/>
              </w:rPr>
              <w:t>：加强图片</w:t>
            </w:r>
            <w:r>
              <w:rPr>
                <w:noProof/>
              </w:rPr>
              <w:tab/>
            </w:r>
            <w:r>
              <w:rPr>
                <w:noProof/>
              </w:rPr>
              <w:fldChar w:fldCharType="begin"/>
            </w:r>
            <w:r>
              <w:rPr>
                <w:noProof/>
              </w:rPr>
              <w:instrText xml:space="preserve"> PAGEREF _Toc518038491 \h </w:instrText>
            </w:r>
            <w:r>
              <w:rPr>
                <w:noProof/>
              </w:rPr>
            </w:r>
            <w:r>
              <w:rPr>
                <w:noProof/>
              </w:rPr>
              <w:fldChar w:fldCharType="separate"/>
            </w:r>
            <w:r>
              <w:rPr>
                <w:noProof/>
              </w:rPr>
              <w:t>9</w:t>
            </w:r>
            <w:r>
              <w:rPr>
                <w:noProof/>
              </w:rPr>
              <w:fldChar w:fldCharType="end"/>
            </w:r>
          </w:hyperlink>
        </w:p>
        <w:p w:rsidR="00EB092C" w:rsidRDefault="00EB092C">
          <w:pPr>
            <w:pStyle w:val="30"/>
            <w:tabs>
              <w:tab w:val="right" w:leader="dot" w:pos="9736"/>
            </w:tabs>
            <w:rPr>
              <w:rFonts w:asciiTheme="minorHAnsi" w:eastAsiaTheme="minorEastAsia" w:hAnsiTheme="minorHAnsi" w:cstheme="minorBidi"/>
              <w:noProof/>
              <w:szCs w:val="22"/>
            </w:rPr>
          </w:pPr>
          <w:hyperlink w:anchor="_Toc518038492" w:history="1">
            <w:r w:rsidRPr="002A7315">
              <w:rPr>
                <w:rStyle w:val="a5"/>
                <w:noProof/>
              </w:rPr>
              <w:t>2.1 Threshold Image</w:t>
            </w:r>
            <w:r>
              <w:rPr>
                <w:noProof/>
              </w:rPr>
              <w:tab/>
            </w:r>
            <w:r>
              <w:rPr>
                <w:noProof/>
              </w:rPr>
              <w:fldChar w:fldCharType="begin"/>
            </w:r>
            <w:r>
              <w:rPr>
                <w:noProof/>
              </w:rPr>
              <w:instrText xml:space="preserve"> PAGEREF _Toc518038492 \h </w:instrText>
            </w:r>
            <w:r>
              <w:rPr>
                <w:noProof/>
              </w:rPr>
            </w:r>
            <w:r>
              <w:rPr>
                <w:noProof/>
              </w:rPr>
              <w:fldChar w:fldCharType="separate"/>
            </w:r>
            <w:r>
              <w:rPr>
                <w:noProof/>
              </w:rPr>
              <w:t>9</w:t>
            </w:r>
            <w:r>
              <w:rPr>
                <w:noProof/>
              </w:rPr>
              <w:fldChar w:fldCharType="end"/>
            </w:r>
          </w:hyperlink>
        </w:p>
        <w:p w:rsidR="00EB092C" w:rsidRDefault="00EB092C">
          <w:pPr>
            <w:pStyle w:val="30"/>
            <w:tabs>
              <w:tab w:val="right" w:leader="dot" w:pos="9736"/>
            </w:tabs>
            <w:rPr>
              <w:rFonts w:asciiTheme="minorHAnsi" w:eastAsiaTheme="minorEastAsia" w:hAnsiTheme="minorHAnsi" w:cstheme="minorBidi"/>
              <w:noProof/>
              <w:szCs w:val="22"/>
            </w:rPr>
          </w:pPr>
          <w:hyperlink w:anchor="_Toc518038493" w:history="1">
            <w:r w:rsidRPr="002A7315">
              <w:rPr>
                <w:rStyle w:val="a5"/>
                <w:noProof/>
              </w:rPr>
              <w:t>2.2 Create ROI</w:t>
            </w:r>
            <w:r>
              <w:rPr>
                <w:noProof/>
              </w:rPr>
              <w:tab/>
            </w:r>
            <w:r>
              <w:rPr>
                <w:noProof/>
              </w:rPr>
              <w:fldChar w:fldCharType="begin"/>
            </w:r>
            <w:r>
              <w:rPr>
                <w:noProof/>
              </w:rPr>
              <w:instrText xml:space="preserve"> PAGEREF _Toc518038493 \h </w:instrText>
            </w:r>
            <w:r>
              <w:rPr>
                <w:noProof/>
              </w:rPr>
            </w:r>
            <w:r>
              <w:rPr>
                <w:noProof/>
              </w:rPr>
              <w:fldChar w:fldCharType="separate"/>
            </w:r>
            <w:r>
              <w:rPr>
                <w:noProof/>
              </w:rPr>
              <w:t>9</w:t>
            </w:r>
            <w:r>
              <w:rPr>
                <w:noProof/>
              </w:rPr>
              <w:fldChar w:fldCharType="end"/>
            </w:r>
          </w:hyperlink>
        </w:p>
        <w:p w:rsidR="00EB092C" w:rsidRDefault="00EB092C">
          <w:pPr>
            <w:pStyle w:val="30"/>
            <w:tabs>
              <w:tab w:val="right" w:leader="dot" w:pos="9736"/>
            </w:tabs>
            <w:rPr>
              <w:rFonts w:asciiTheme="minorHAnsi" w:eastAsiaTheme="minorEastAsia" w:hAnsiTheme="minorHAnsi" w:cstheme="minorBidi"/>
              <w:noProof/>
              <w:szCs w:val="22"/>
            </w:rPr>
          </w:pPr>
          <w:hyperlink w:anchor="_Toc518038494" w:history="1">
            <w:r w:rsidRPr="002A7315">
              <w:rPr>
                <w:rStyle w:val="a5"/>
                <w:noProof/>
              </w:rPr>
              <w:t>2.3 Filter Image</w:t>
            </w:r>
            <w:r>
              <w:rPr>
                <w:noProof/>
              </w:rPr>
              <w:tab/>
            </w:r>
            <w:r>
              <w:rPr>
                <w:noProof/>
              </w:rPr>
              <w:fldChar w:fldCharType="begin"/>
            </w:r>
            <w:r>
              <w:rPr>
                <w:noProof/>
              </w:rPr>
              <w:instrText xml:space="preserve"> PAGEREF _Toc518038494 \h </w:instrText>
            </w:r>
            <w:r>
              <w:rPr>
                <w:noProof/>
              </w:rPr>
            </w:r>
            <w:r>
              <w:rPr>
                <w:noProof/>
              </w:rPr>
              <w:fldChar w:fldCharType="separate"/>
            </w:r>
            <w:r>
              <w:rPr>
                <w:noProof/>
              </w:rPr>
              <w:t>10</w:t>
            </w:r>
            <w:r>
              <w:rPr>
                <w:noProof/>
              </w:rPr>
              <w:fldChar w:fldCharType="end"/>
            </w:r>
          </w:hyperlink>
        </w:p>
        <w:p w:rsidR="00EB092C" w:rsidRDefault="00EB092C">
          <w:pPr>
            <w:pStyle w:val="30"/>
            <w:tabs>
              <w:tab w:val="right" w:leader="dot" w:pos="9736"/>
            </w:tabs>
            <w:rPr>
              <w:rFonts w:asciiTheme="minorHAnsi" w:eastAsiaTheme="minorEastAsia" w:hAnsiTheme="minorHAnsi" w:cstheme="minorBidi"/>
              <w:noProof/>
              <w:szCs w:val="22"/>
            </w:rPr>
          </w:pPr>
          <w:hyperlink w:anchor="_Toc518038495" w:history="1">
            <w:r w:rsidRPr="002A7315">
              <w:rPr>
                <w:rStyle w:val="a5"/>
                <w:noProof/>
              </w:rPr>
              <w:t>2.4 Segment ColorImage</w:t>
            </w:r>
            <w:r>
              <w:rPr>
                <w:noProof/>
              </w:rPr>
              <w:tab/>
            </w:r>
            <w:r>
              <w:rPr>
                <w:noProof/>
              </w:rPr>
              <w:fldChar w:fldCharType="begin"/>
            </w:r>
            <w:r>
              <w:rPr>
                <w:noProof/>
              </w:rPr>
              <w:instrText xml:space="preserve"> PAGEREF _Toc518038495 \h </w:instrText>
            </w:r>
            <w:r>
              <w:rPr>
                <w:noProof/>
              </w:rPr>
            </w:r>
            <w:r>
              <w:rPr>
                <w:noProof/>
              </w:rPr>
              <w:fldChar w:fldCharType="separate"/>
            </w:r>
            <w:r>
              <w:rPr>
                <w:noProof/>
              </w:rPr>
              <w:t>10</w:t>
            </w:r>
            <w:r>
              <w:rPr>
                <w:noProof/>
              </w:rPr>
              <w:fldChar w:fldCharType="end"/>
            </w:r>
          </w:hyperlink>
        </w:p>
        <w:p w:rsidR="00EB092C" w:rsidRDefault="00EB092C">
          <w:pPr>
            <w:pStyle w:val="30"/>
            <w:tabs>
              <w:tab w:val="right" w:leader="dot" w:pos="9736"/>
            </w:tabs>
            <w:rPr>
              <w:rFonts w:asciiTheme="minorHAnsi" w:eastAsiaTheme="minorEastAsia" w:hAnsiTheme="minorHAnsi" w:cstheme="minorBidi"/>
              <w:noProof/>
              <w:szCs w:val="22"/>
            </w:rPr>
          </w:pPr>
          <w:hyperlink w:anchor="_Toc518038496" w:history="1">
            <w:r w:rsidRPr="002A7315">
              <w:rPr>
                <w:rStyle w:val="a5"/>
                <w:noProof/>
              </w:rPr>
              <w:t>2.5 Morphology</w:t>
            </w:r>
            <w:r>
              <w:rPr>
                <w:noProof/>
              </w:rPr>
              <w:tab/>
            </w:r>
            <w:r>
              <w:rPr>
                <w:noProof/>
              </w:rPr>
              <w:fldChar w:fldCharType="begin"/>
            </w:r>
            <w:r>
              <w:rPr>
                <w:noProof/>
              </w:rPr>
              <w:instrText xml:space="preserve"> PAGEREF _Toc518038496 \h </w:instrText>
            </w:r>
            <w:r>
              <w:rPr>
                <w:noProof/>
              </w:rPr>
            </w:r>
            <w:r>
              <w:rPr>
                <w:noProof/>
              </w:rPr>
              <w:fldChar w:fldCharType="separate"/>
            </w:r>
            <w:r>
              <w:rPr>
                <w:noProof/>
              </w:rPr>
              <w:t>11</w:t>
            </w:r>
            <w:r>
              <w:rPr>
                <w:noProof/>
              </w:rPr>
              <w:fldChar w:fldCharType="end"/>
            </w:r>
          </w:hyperlink>
        </w:p>
        <w:p w:rsidR="00EB092C" w:rsidRDefault="00EB092C">
          <w:pPr>
            <w:pStyle w:val="30"/>
            <w:tabs>
              <w:tab w:val="right" w:leader="dot" w:pos="9736"/>
            </w:tabs>
            <w:rPr>
              <w:rFonts w:asciiTheme="minorHAnsi" w:eastAsiaTheme="minorEastAsia" w:hAnsiTheme="minorHAnsi" w:cstheme="minorBidi"/>
              <w:noProof/>
              <w:szCs w:val="22"/>
            </w:rPr>
          </w:pPr>
          <w:hyperlink w:anchor="_Toc518038497" w:history="1">
            <w:r w:rsidRPr="002A7315">
              <w:rPr>
                <w:rStyle w:val="a5"/>
                <w:noProof/>
              </w:rPr>
              <w:t>2.6 Images Contrast</w:t>
            </w:r>
            <w:r>
              <w:rPr>
                <w:noProof/>
              </w:rPr>
              <w:tab/>
            </w:r>
            <w:r>
              <w:rPr>
                <w:noProof/>
              </w:rPr>
              <w:fldChar w:fldCharType="begin"/>
            </w:r>
            <w:r>
              <w:rPr>
                <w:noProof/>
              </w:rPr>
              <w:instrText xml:space="preserve"> PAGEREF _Toc518038497 \h </w:instrText>
            </w:r>
            <w:r>
              <w:rPr>
                <w:noProof/>
              </w:rPr>
            </w:r>
            <w:r>
              <w:rPr>
                <w:noProof/>
              </w:rPr>
              <w:fldChar w:fldCharType="separate"/>
            </w:r>
            <w:r>
              <w:rPr>
                <w:noProof/>
              </w:rPr>
              <w:t>11</w:t>
            </w:r>
            <w:r>
              <w:rPr>
                <w:noProof/>
              </w:rPr>
              <w:fldChar w:fldCharType="end"/>
            </w:r>
          </w:hyperlink>
        </w:p>
        <w:p w:rsidR="00EB092C" w:rsidRDefault="00EB092C">
          <w:pPr>
            <w:pStyle w:val="20"/>
            <w:tabs>
              <w:tab w:val="right" w:leader="dot" w:pos="9736"/>
            </w:tabs>
            <w:rPr>
              <w:rFonts w:asciiTheme="minorHAnsi" w:eastAsiaTheme="minorEastAsia" w:hAnsiTheme="minorHAnsi" w:cstheme="minorBidi"/>
              <w:noProof/>
              <w:szCs w:val="22"/>
            </w:rPr>
          </w:pPr>
          <w:hyperlink w:anchor="_Toc518038498" w:history="1">
            <w:r w:rsidRPr="002A7315">
              <w:rPr>
                <w:rStyle w:val="a5"/>
                <w:noProof/>
              </w:rPr>
              <w:t>3.Locate Features</w:t>
            </w:r>
            <w:r w:rsidRPr="002A7315">
              <w:rPr>
                <w:rStyle w:val="a5"/>
                <w:rFonts w:hint="eastAsia"/>
                <w:noProof/>
              </w:rPr>
              <w:t>：特征定位</w:t>
            </w:r>
            <w:r>
              <w:rPr>
                <w:noProof/>
              </w:rPr>
              <w:tab/>
            </w:r>
            <w:r>
              <w:rPr>
                <w:noProof/>
              </w:rPr>
              <w:fldChar w:fldCharType="begin"/>
            </w:r>
            <w:r>
              <w:rPr>
                <w:noProof/>
              </w:rPr>
              <w:instrText xml:space="preserve"> PAGEREF _Toc518038498 \h </w:instrText>
            </w:r>
            <w:r>
              <w:rPr>
                <w:noProof/>
              </w:rPr>
            </w:r>
            <w:r>
              <w:rPr>
                <w:noProof/>
              </w:rPr>
              <w:fldChar w:fldCharType="separate"/>
            </w:r>
            <w:r>
              <w:rPr>
                <w:noProof/>
              </w:rPr>
              <w:t>12</w:t>
            </w:r>
            <w:r>
              <w:rPr>
                <w:noProof/>
              </w:rPr>
              <w:fldChar w:fldCharType="end"/>
            </w:r>
          </w:hyperlink>
        </w:p>
        <w:p w:rsidR="00EB092C" w:rsidRDefault="00EB092C">
          <w:pPr>
            <w:pStyle w:val="30"/>
            <w:tabs>
              <w:tab w:val="right" w:leader="dot" w:pos="9736"/>
            </w:tabs>
            <w:rPr>
              <w:rFonts w:asciiTheme="minorHAnsi" w:eastAsiaTheme="minorEastAsia" w:hAnsiTheme="minorHAnsi" w:cstheme="minorBidi"/>
              <w:noProof/>
              <w:szCs w:val="22"/>
            </w:rPr>
          </w:pPr>
          <w:hyperlink w:anchor="_Toc518038499" w:history="1">
            <w:r w:rsidRPr="002A7315">
              <w:rPr>
                <w:rStyle w:val="a5"/>
                <w:noProof/>
              </w:rPr>
              <w:t>3.1 Find Circular Edge</w:t>
            </w:r>
            <w:r w:rsidRPr="002A7315">
              <w:rPr>
                <w:rStyle w:val="a5"/>
                <w:rFonts w:hint="eastAsia"/>
                <w:noProof/>
              </w:rPr>
              <w:t>：</w:t>
            </w:r>
            <w:r>
              <w:rPr>
                <w:noProof/>
              </w:rPr>
              <w:tab/>
            </w:r>
            <w:r>
              <w:rPr>
                <w:noProof/>
              </w:rPr>
              <w:fldChar w:fldCharType="begin"/>
            </w:r>
            <w:r>
              <w:rPr>
                <w:noProof/>
              </w:rPr>
              <w:instrText xml:space="preserve"> PAGEREF _Toc518038499 \h </w:instrText>
            </w:r>
            <w:r>
              <w:rPr>
                <w:noProof/>
              </w:rPr>
            </w:r>
            <w:r>
              <w:rPr>
                <w:noProof/>
              </w:rPr>
              <w:fldChar w:fldCharType="separate"/>
            </w:r>
            <w:r>
              <w:rPr>
                <w:noProof/>
              </w:rPr>
              <w:t>12</w:t>
            </w:r>
            <w:r>
              <w:rPr>
                <w:noProof/>
              </w:rPr>
              <w:fldChar w:fldCharType="end"/>
            </w:r>
          </w:hyperlink>
        </w:p>
        <w:p w:rsidR="00EB092C" w:rsidRDefault="00EB092C">
          <w:pPr>
            <w:pStyle w:val="30"/>
            <w:tabs>
              <w:tab w:val="right" w:leader="dot" w:pos="9736"/>
            </w:tabs>
            <w:rPr>
              <w:rFonts w:asciiTheme="minorHAnsi" w:eastAsiaTheme="minorEastAsia" w:hAnsiTheme="minorHAnsi" w:cstheme="minorBidi"/>
              <w:noProof/>
              <w:szCs w:val="22"/>
            </w:rPr>
          </w:pPr>
          <w:hyperlink w:anchor="_Toc518038500" w:history="1">
            <w:r w:rsidRPr="002A7315">
              <w:rPr>
                <w:rStyle w:val="a5"/>
                <w:noProof/>
              </w:rPr>
              <w:t>3.2 Find Edge</w:t>
            </w:r>
            <w:r w:rsidRPr="002A7315">
              <w:rPr>
                <w:rStyle w:val="a5"/>
                <w:rFonts w:hint="eastAsia"/>
                <w:noProof/>
              </w:rPr>
              <w:t>：</w:t>
            </w:r>
            <w:r>
              <w:rPr>
                <w:noProof/>
              </w:rPr>
              <w:tab/>
            </w:r>
            <w:r>
              <w:rPr>
                <w:noProof/>
              </w:rPr>
              <w:fldChar w:fldCharType="begin"/>
            </w:r>
            <w:r>
              <w:rPr>
                <w:noProof/>
              </w:rPr>
              <w:instrText xml:space="preserve"> PAGEREF _Toc518038500 \h </w:instrText>
            </w:r>
            <w:r>
              <w:rPr>
                <w:noProof/>
              </w:rPr>
            </w:r>
            <w:r>
              <w:rPr>
                <w:noProof/>
              </w:rPr>
              <w:fldChar w:fldCharType="separate"/>
            </w:r>
            <w:r>
              <w:rPr>
                <w:noProof/>
              </w:rPr>
              <w:t>12</w:t>
            </w:r>
            <w:r>
              <w:rPr>
                <w:noProof/>
              </w:rPr>
              <w:fldChar w:fldCharType="end"/>
            </w:r>
          </w:hyperlink>
        </w:p>
        <w:p w:rsidR="00EB092C" w:rsidRDefault="00EB092C">
          <w:pPr>
            <w:pStyle w:val="30"/>
            <w:tabs>
              <w:tab w:val="right" w:leader="dot" w:pos="9736"/>
            </w:tabs>
            <w:rPr>
              <w:rFonts w:asciiTheme="minorHAnsi" w:eastAsiaTheme="minorEastAsia" w:hAnsiTheme="minorHAnsi" w:cstheme="minorBidi"/>
              <w:noProof/>
              <w:szCs w:val="22"/>
            </w:rPr>
          </w:pPr>
          <w:hyperlink w:anchor="_Toc518038501" w:history="1">
            <w:r w:rsidRPr="002A7315">
              <w:rPr>
                <w:rStyle w:val="a5"/>
                <w:noProof/>
              </w:rPr>
              <w:t>3.3 Find Straight Edge</w:t>
            </w:r>
            <w:r w:rsidRPr="002A7315">
              <w:rPr>
                <w:rStyle w:val="a5"/>
                <w:rFonts w:hint="eastAsia"/>
                <w:noProof/>
              </w:rPr>
              <w:t>：</w:t>
            </w:r>
            <w:r>
              <w:rPr>
                <w:noProof/>
              </w:rPr>
              <w:tab/>
            </w:r>
            <w:r>
              <w:rPr>
                <w:noProof/>
              </w:rPr>
              <w:fldChar w:fldCharType="begin"/>
            </w:r>
            <w:r>
              <w:rPr>
                <w:noProof/>
              </w:rPr>
              <w:instrText xml:space="preserve"> PAGEREF _Toc518038501 \h </w:instrText>
            </w:r>
            <w:r>
              <w:rPr>
                <w:noProof/>
              </w:rPr>
            </w:r>
            <w:r>
              <w:rPr>
                <w:noProof/>
              </w:rPr>
              <w:fldChar w:fldCharType="separate"/>
            </w:r>
            <w:r>
              <w:rPr>
                <w:noProof/>
              </w:rPr>
              <w:t>13</w:t>
            </w:r>
            <w:r>
              <w:rPr>
                <w:noProof/>
              </w:rPr>
              <w:fldChar w:fldCharType="end"/>
            </w:r>
          </w:hyperlink>
        </w:p>
        <w:p w:rsidR="00EB092C" w:rsidRDefault="00EB092C">
          <w:pPr>
            <w:pStyle w:val="30"/>
            <w:tabs>
              <w:tab w:val="right" w:leader="dot" w:pos="9736"/>
            </w:tabs>
            <w:rPr>
              <w:rFonts w:asciiTheme="minorHAnsi" w:eastAsiaTheme="minorEastAsia" w:hAnsiTheme="minorHAnsi" w:cstheme="minorBidi"/>
              <w:noProof/>
              <w:szCs w:val="22"/>
            </w:rPr>
          </w:pPr>
          <w:hyperlink w:anchor="_Toc518038502" w:history="1">
            <w:r w:rsidRPr="002A7315">
              <w:rPr>
                <w:rStyle w:val="a5"/>
                <w:noProof/>
              </w:rPr>
              <w:t>3.4 Coordinate</w:t>
            </w:r>
            <w:r w:rsidRPr="002A7315">
              <w:rPr>
                <w:rStyle w:val="a5"/>
                <w:rFonts w:hint="eastAsia"/>
                <w:noProof/>
              </w:rPr>
              <w:t>：</w:t>
            </w:r>
            <w:r>
              <w:rPr>
                <w:noProof/>
              </w:rPr>
              <w:tab/>
            </w:r>
            <w:r>
              <w:rPr>
                <w:noProof/>
              </w:rPr>
              <w:fldChar w:fldCharType="begin"/>
            </w:r>
            <w:r>
              <w:rPr>
                <w:noProof/>
              </w:rPr>
              <w:instrText xml:space="preserve"> PAGEREF _Toc518038502 \h </w:instrText>
            </w:r>
            <w:r>
              <w:rPr>
                <w:noProof/>
              </w:rPr>
            </w:r>
            <w:r>
              <w:rPr>
                <w:noProof/>
              </w:rPr>
              <w:fldChar w:fldCharType="separate"/>
            </w:r>
            <w:r>
              <w:rPr>
                <w:noProof/>
              </w:rPr>
              <w:t>13</w:t>
            </w:r>
            <w:r>
              <w:rPr>
                <w:noProof/>
              </w:rPr>
              <w:fldChar w:fldCharType="end"/>
            </w:r>
          </w:hyperlink>
        </w:p>
        <w:p w:rsidR="00EB092C" w:rsidRDefault="00EB092C">
          <w:pPr>
            <w:pStyle w:val="30"/>
            <w:tabs>
              <w:tab w:val="right" w:leader="dot" w:pos="9736"/>
            </w:tabs>
            <w:rPr>
              <w:rFonts w:asciiTheme="minorHAnsi" w:eastAsiaTheme="minorEastAsia" w:hAnsiTheme="minorHAnsi" w:cstheme="minorBidi"/>
              <w:noProof/>
              <w:szCs w:val="22"/>
            </w:rPr>
          </w:pPr>
          <w:hyperlink w:anchor="_Toc518038503" w:history="1">
            <w:r w:rsidRPr="002A7315">
              <w:rPr>
                <w:rStyle w:val="a5"/>
                <w:noProof/>
              </w:rPr>
              <w:t>3.5 Ruler</w:t>
            </w:r>
            <w:r w:rsidRPr="002A7315">
              <w:rPr>
                <w:rStyle w:val="a5"/>
                <w:rFonts w:hint="eastAsia"/>
                <w:noProof/>
              </w:rPr>
              <w:t>：</w:t>
            </w:r>
            <w:r>
              <w:rPr>
                <w:noProof/>
              </w:rPr>
              <w:tab/>
            </w:r>
            <w:r>
              <w:rPr>
                <w:noProof/>
              </w:rPr>
              <w:fldChar w:fldCharType="begin"/>
            </w:r>
            <w:r>
              <w:rPr>
                <w:noProof/>
              </w:rPr>
              <w:instrText xml:space="preserve"> PAGEREF _Toc518038503 \h </w:instrText>
            </w:r>
            <w:r>
              <w:rPr>
                <w:noProof/>
              </w:rPr>
            </w:r>
            <w:r>
              <w:rPr>
                <w:noProof/>
              </w:rPr>
              <w:fldChar w:fldCharType="separate"/>
            </w:r>
            <w:r>
              <w:rPr>
                <w:noProof/>
              </w:rPr>
              <w:t>14</w:t>
            </w:r>
            <w:r>
              <w:rPr>
                <w:noProof/>
              </w:rPr>
              <w:fldChar w:fldCharType="end"/>
            </w:r>
          </w:hyperlink>
        </w:p>
        <w:p w:rsidR="00EB092C" w:rsidRDefault="00EB092C">
          <w:pPr>
            <w:pStyle w:val="30"/>
            <w:tabs>
              <w:tab w:val="right" w:leader="dot" w:pos="9736"/>
            </w:tabs>
            <w:rPr>
              <w:rFonts w:asciiTheme="minorHAnsi" w:eastAsiaTheme="minorEastAsia" w:hAnsiTheme="minorHAnsi" w:cstheme="minorBidi"/>
              <w:noProof/>
              <w:szCs w:val="22"/>
            </w:rPr>
          </w:pPr>
          <w:hyperlink w:anchor="_Toc518038504" w:history="1">
            <w:r w:rsidRPr="002A7315">
              <w:rPr>
                <w:rStyle w:val="a5"/>
                <w:noProof/>
              </w:rPr>
              <w:t>3.6 Blob</w:t>
            </w:r>
            <w:r>
              <w:rPr>
                <w:noProof/>
              </w:rPr>
              <w:tab/>
            </w:r>
            <w:r>
              <w:rPr>
                <w:noProof/>
              </w:rPr>
              <w:fldChar w:fldCharType="begin"/>
            </w:r>
            <w:r>
              <w:rPr>
                <w:noProof/>
              </w:rPr>
              <w:instrText xml:space="preserve"> PAGEREF _Toc518038504 \h </w:instrText>
            </w:r>
            <w:r>
              <w:rPr>
                <w:noProof/>
              </w:rPr>
            </w:r>
            <w:r>
              <w:rPr>
                <w:noProof/>
              </w:rPr>
              <w:fldChar w:fldCharType="separate"/>
            </w:r>
            <w:r>
              <w:rPr>
                <w:noProof/>
              </w:rPr>
              <w:t>14</w:t>
            </w:r>
            <w:r>
              <w:rPr>
                <w:noProof/>
              </w:rPr>
              <w:fldChar w:fldCharType="end"/>
            </w:r>
          </w:hyperlink>
        </w:p>
        <w:p w:rsidR="00EB092C" w:rsidRDefault="00EB092C">
          <w:pPr>
            <w:pStyle w:val="30"/>
            <w:tabs>
              <w:tab w:val="right" w:leader="dot" w:pos="9736"/>
            </w:tabs>
            <w:rPr>
              <w:rFonts w:asciiTheme="minorHAnsi" w:eastAsiaTheme="minorEastAsia" w:hAnsiTheme="minorHAnsi" w:cstheme="minorBidi"/>
              <w:noProof/>
              <w:szCs w:val="22"/>
            </w:rPr>
          </w:pPr>
          <w:hyperlink w:anchor="_Toc518038505" w:history="1">
            <w:r w:rsidRPr="002A7315">
              <w:rPr>
                <w:rStyle w:val="a5"/>
                <w:noProof/>
              </w:rPr>
              <w:t>3.7 Grayscale Match</w:t>
            </w:r>
            <w:r>
              <w:rPr>
                <w:noProof/>
              </w:rPr>
              <w:tab/>
            </w:r>
            <w:r>
              <w:rPr>
                <w:noProof/>
              </w:rPr>
              <w:fldChar w:fldCharType="begin"/>
            </w:r>
            <w:r>
              <w:rPr>
                <w:noProof/>
              </w:rPr>
              <w:instrText xml:space="preserve"> PAGEREF _Toc518038505 \h </w:instrText>
            </w:r>
            <w:r>
              <w:rPr>
                <w:noProof/>
              </w:rPr>
            </w:r>
            <w:r>
              <w:rPr>
                <w:noProof/>
              </w:rPr>
              <w:fldChar w:fldCharType="separate"/>
            </w:r>
            <w:r>
              <w:rPr>
                <w:noProof/>
              </w:rPr>
              <w:t>15</w:t>
            </w:r>
            <w:r>
              <w:rPr>
                <w:noProof/>
              </w:rPr>
              <w:fldChar w:fldCharType="end"/>
            </w:r>
          </w:hyperlink>
        </w:p>
        <w:p w:rsidR="00EB092C" w:rsidRDefault="00EB092C">
          <w:pPr>
            <w:pStyle w:val="30"/>
            <w:tabs>
              <w:tab w:val="right" w:leader="dot" w:pos="9736"/>
            </w:tabs>
            <w:rPr>
              <w:rFonts w:asciiTheme="minorHAnsi" w:eastAsiaTheme="minorEastAsia" w:hAnsiTheme="minorHAnsi" w:cstheme="minorBidi"/>
              <w:noProof/>
              <w:szCs w:val="22"/>
            </w:rPr>
          </w:pPr>
          <w:hyperlink w:anchor="_Toc518038506" w:history="1">
            <w:r w:rsidRPr="002A7315">
              <w:rPr>
                <w:rStyle w:val="a5"/>
                <w:noProof/>
              </w:rPr>
              <w:t>3.8 Shape Match</w:t>
            </w:r>
            <w:r>
              <w:rPr>
                <w:noProof/>
              </w:rPr>
              <w:tab/>
            </w:r>
            <w:r>
              <w:rPr>
                <w:noProof/>
              </w:rPr>
              <w:fldChar w:fldCharType="begin"/>
            </w:r>
            <w:r>
              <w:rPr>
                <w:noProof/>
              </w:rPr>
              <w:instrText xml:space="preserve"> PAGEREF _Toc518038506 \h </w:instrText>
            </w:r>
            <w:r>
              <w:rPr>
                <w:noProof/>
              </w:rPr>
            </w:r>
            <w:r>
              <w:rPr>
                <w:noProof/>
              </w:rPr>
              <w:fldChar w:fldCharType="separate"/>
            </w:r>
            <w:r>
              <w:rPr>
                <w:noProof/>
              </w:rPr>
              <w:t>15</w:t>
            </w:r>
            <w:r>
              <w:rPr>
                <w:noProof/>
              </w:rPr>
              <w:fldChar w:fldCharType="end"/>
            </w:r>
          </w:hyperlink>
        </w:p>
        <w:p w:rsidR="00EB092C" w:rsidRDefault="00EB092C">
          <w:pPr>
            <w:pStyle w:val="20"/>
            <w:tabs>
              <w:tab w:val="right" w:leader="dot" w:pos="9736"/>
            </w:tabs>
            <w:rPr>
              <w:rFonts w:asciiTheme="minorHAnsi" w:eastAsiaTheme="minorEastAsia" w:hAnsiTheme="minorHAnsi" w:cstheme="minorBidi"/>
              <w:noProof/>
              <w:szCs w:val="22"/>
            </w:rPr>
          </w:pPr>
          <w:hyperlink w:anchor="_Toc518038507" w:history="1">
            <w:r w:rsidRPr="002A7315">
              <w:rPr>
                <w:rStyle w:val="a5"/>
                <w:noProof/>
              </w:rPr>
              <w:t>4.Measure Features</w:t>
            </w:r>
            <w:r w:rsidRPr="002A7315">
              <w:rPr>
                <w:rStyle w:val="a5"/>
                <w:rFonts w:hint="eastAsia"/>
                <w:noProof/>
              </w:rPr>
              <w:t>：测量特征</w:t>
            </w:r>
            <w:r>
              <w:rPr>
                <w:noProof/>
              </w:rPr>
              <w:tab/>
            </w:r>
            <w:r>
              <w:rPr>
                <w:noProof/>
              </w:rPr>
              <w:fldChar w:fldCharType="begin"/>
            </w:r>
            <w:r>
              <w:rPr>
                <w:noProof/>
              </w:rPr>
              <w:instrText xml:space="preserve"> PAGEREF _Toc518038507 \h </w:instrText>
            </w:r>
            <w:r>
              <w:rPr>
                <w:noProof/>
              </w:rPr>
            </w:r>
            <w:r>
              <w:rPr>
                <w:noProof/>
              </w:rPr>
              <w:fldChar w:fldCharType="separate"/>
            </w:r>
            <w:r>
              <w:rPr>
                <w:noProof/>
              </w:rPr>
              <w:t>16</w:t>
            </w:r>
            <w:r>
              <w:rPr>
                <w:noProof/>
              </w:rPr>
              <w:fldChar w:fldCharType="end"/>
            </w:r>
          </w:hyperlink>
        </w:p>
        <w:p w:rsidR="00EB092C" w:rsidRDefault="00EB092C">
          <w:pPr>
            <w:pStyle w:val="30"/>
            <w:tabs>
              <w:tab w:val="right" w:leader="dot" w:pos="9736"/>
            </w:tabs>
            <w:rPr>
              <w:rFonts w:asciiTheme="minorHAnsi" w:eastAsiaTheme="minorEastAsia" w:hAnsiTheme="minorHAnsi" w:cstheme="minorBidi"/>
              <w:noProof/>
              <w:szCs w:val="22"/>
            </w:rPr>
          </w:pPr>
          <w:hyperlink w:anchor="_Toc518038508" w:history="1">
            <w:r w:rsidRPr="002A7315">
              <w:rPr>
                <w:rStyle w:val="a5"/>
                <w:noProof/>
              </w:rPr>
              <w:t>4.1Geometry</w:t>
            </w:r>
            <w:r w:rsidRPr="002A7315">
              <w:rPr>
                <w:rStyle w:val="a5"/>
                <w:rFonts w:hint="eastAsia"/>
                <w:noProof/>
              </w:rPr>
              <w:t>：</w:t>
            </w:r>
            <w:r>
              <w:rPr>
                <w:noProof/>
              </w:rPr>
              <w:tab/>
            </w:r>
            <w:r>
              <w:rPr>
                <w:noProof/>
              </w:rPr>
              <w:fldChar w:fldCharType="begin"/>
            </w:r>
            <w:r>
              <w:rPr>
                <w:noProof/>
              </w:rPr>
              <w:instrText xml:space="preserve"> PAGEREF _Toc518038508 \h </w:instrText>
            </w:r>
            <w:r>
              <w:rPr>
                <w:noProof/>
              </w:rPr>
            </w:r>
            <w:r>
              <w:rPr>
                <w:noProof/>
              </w:rPr>
              <w:fldChar w:fldCharType="separate"/>
            </w:r>
            <w:r>
              <w:rPr>
                <w:noProof/>
              </w:rPr>
              <w:t>16</w:t>
            </w:r>
            <w:r>
              <w:rPr>
                <w:noProof/>
              </w:rPr>
              <w:fldChar w:fldCharType="end"/>
            </w:r>
          </w:hyperlink>
        </w:p>
        <w:p w:rsidR="00EB092C" w:rsidRDefault="00EB092C">
          <w:pPr>
            <w:pStyle w:val="30"/>
            <w:tabs>
              <w:tab w:val="right" w:leader="dot" w:pos="9736"/>
            </w:tabs>
            <w:rPr>
              <w:rFonts w:asciiTheme="minorHAnsi" w:eastAsiaTheme="minorEastAsia" w:hAnsiTheme="minorHAnsi" w:cstheme="minorBidi"/>
              <w:noProof/>
              <w:szCs w:val="22"/>
            </w:rPr>
          </w:pPr>
          <w:hyperlink w:anchor="_Toc518038509" w:history="1">
            <w:r w:rsidRPr="002A7315">
              <w:rPr>
                <w:rStyle w:val="a5"/>
                <w:noProof/>
              </w:rPr>
              <w:t>4.2 Measure Intensity</w:t>
            </w:r>
            <w:r>
              <w:rPr>
                <w:noProof/>
              </w:rPr>
              <w:tab/>
            </w:r>
            <w:r>
              <w:rPr>
                <w:noProof/>
              </w:rPr>
              <w:fldChar w:fldCharType="begin"/>
            </w:r>
            <w:r>
              <w:rPr>
                <w:noProof/>
              </w:rPr>
              <w:instrText xml:space="preserve"> PAGEREF _Toc518038509 \h </w:instrText>
            </w:r>
            <w:r>
              <w:rPr>
                <w:noProof/>
              </w:rPr>
            </w:r>
            <w:r>
              <w:rPr>
                <w:noProof/>
              </w:rPr>
              <w:fldChar w:fldCharType="separate"/>
            </w:r>
            <w:r>
              <w:rPr>
                <w:noProof/>
              </w:rPr>
              <w:t>16</w:t>
            </w:r>
            <w:r>
              <w:rPr>
                <w:noProof/>
              </w:rPr>
              <w:fldChar w:fldCharType="end"/>
            </w:r>
          </w:hyperlink>
        </w:p>
        <w:p w:rsidR="00EB092C" w:rsidRDefault="00EB092C">
          <w:pPr>
            <w:pStyle w:val="20"/>
            <w:tabs>
              <w:tab w:val="right" w:leader="dot" w:pos="9736"/>
            </w:tabs>
            <w:rPr>
              <w:rFonts w:asciiTheme="minorHAnsi" w:eastAsiaTheme="minorEastAsia" w:hAnsiTheme="minorHAnsi" w:cstheme="minorBidi"/>
              <w:noProof/>
              <w:szCs w:val="22"/>
            </w:rPr>
          </w:pPr>
          <w:hyperlink w:anchor="_Toc518038510" w:history="1">
            <w:r w:rsidRPr="002A7315">
              <w:rPr>
                <w:rStyle w:val="a5"/>
                <w:noProof/>
              </w:rPr>
              <w:t>5.Check for Precence</w:t>
            </w:r>
            <w:r w:rsidRPr="002A7315">
              <w:rPr>
                <w:rStyle w:val="a5"/>
                <w:rFonts w:hint="eastAsia"/>
                <w:noProof/>
              </w:rPr>
              <w:t>：转换检测</w:t>
            </w:r>
            <w:r>
              <w:rPr>
                <w:noProof/>
              </w:rPr>
              <w:tab/>
            </w:r>
            <w:r>
              <w:rPr>
                <w:noProof/>
              </w:rPr>
              <w:fldChar w:fldCharType="begin"/>
            </w:r>
            <w:r>
              <w:rPr>
                <w:noProof/>
              </w:rPr>
              <w:instrText xml:space="preserve"> PAGEREF _Toc518038510 \h </w:instrText>
            </w:r>
            <w:r>
              <w:rPr>
                <w:noProof/>
              </w:rPr>
            </w:r>
            <w:r>
              <w:rPr>
                <w:noProof/>
              </w:rPr>
              <w:fldChar w:fldCharType="separate"/>
            </w:r>
            <w:r>
              <w:rPr>
                <w:noProof/>
              </w:rPr>
              <w:t>17</w:t>
            </w:r>
            <w:r>
              <w:rPr>
                <w:noProof/>
              </w:rPr>
              <w:fldChar w:fldCharType="end"/>
            </w:r>
          </w:hyperlink>
        </w:p>
        <w:p w:rsidR="00EB092C" w:rsidRDefault="00EB092C">
          <w:pPr>
            <w:pStyle w:val="30"/>
            <w:tabs>
              <w:tab w:val="right" w:leader="dot" w:pos="9736"/>
            </w:tabs>
            <w:rPr>
              <w:rFonts w:asciiTheme="minorHAnsi" w:eastAsiaTheme="minorEastAsia" w:hAnsiTheme="minorHAnsi" w:cstheme="minorBidi"/>
              <w:noProof/>
              <w:szCs w:val="22"/>
            </w:rPr>
          </w:pPr>
          <w:hyperlink w:anchor="_Toc518038511" w:history="1">
            <w:r w:rsidRPr="002A7315">
              <w:rPr>
                <w:rStyle w:val="a5"/>
                <w:noProof/>
              </w:rPr>
              <w:t>5.1 If</w:t>
            </w:r>
            <w:r w:rsidRPr="002A7315">
              <w:rPr>
                <w:rStyle w:val="a5"/>
                <w:rFonts w:hint="eastAsia"/>
                <w:noProof/>
              </w:rPr>
              <w:t>：功能是添加条件判断</w:t>
            </w:r>
            <w:r>
              <w:rPr>
                <w:noProof/>
              </w:rPr>
              <w:tab/>
            </w:r>
            <w:r>
              <w:rPr>
                <w:noProof/>
              </w:rPr>
              <w:fldChar w:fldCharType="begin"/>
            </w:r>
            <w:r>
              <w:rPr>
                <w:noProof/>
              </w:rPr>
              <w:instrText xml:space="preserve"> PAGEREF _Toc518038511 \h </w:instrText>
            </w:r>
            <w:r>
              <w:rPr>
                <w:noProof/>
              </w:rPr>
            </w:r>
            <w:r>
              <w:rPr>
                <w:noProof/>
              </w:rPr>
              <w:fldChar w:fldCharType="separate"/>
            </w:r>
            <w:r>
              <w:rPr>
                <w:noProof/>
              </w:rPr>
              <w:t>17</w:t>
            </w:r>
            <w:r>
              <w:rPr>
                <w:noProof/>
              </w:rPr>
              <w:fldChar w:fldCharType="end"/>
            </w:r>
          </w:hyperlink>
        </w:p>
        <w:p w:rsidR="00EB092C" w:rsidRDefault="00EB092C">
          <w:pPr>
            <w:pStyle w:val="30"/>
            <w:tabs>
              <w:tab w:val="right" w:leader="dot" w:pos="9736"/>
            </w:tabs>
            <w:rPr>
              <w:rFonts w:asciiTheme="minorHAnsi" w:eastAsiaTheme="minorEastAsia" w:hAnsiTheme="minorHAnsi" w:cstheme="minorBidi"/>
              <w:noProof/>
              <w:szCs w:val="22"/>
            </w:rPr>
          </w:pPr>
          <w:hyperlink w:anchor="_Toc518038512" w:history="1">
            <w:r w:rsidRPr="002A7315">
              <w:rPr>
                <w:rStyle w:val="a5"/>
                <w:noProof/>
              </w:rPr>
              <w:t>5.2 Loop</w:t>
            </w:r>
            <w:r>
              <w:rPr>
                <w:noProof/>
              </w:rPr>
              <w:tab/>
            </w:r>
            <w:r>
              <w:rPr>
                <w:noProof/>
              </w:rPr>
              <w:fldChar w:fldCharType="begin"/>
            </w:r>
            <w:r>
              <w:rPr>
                <w:noProof/>
              </w:rPr>
              <w:instrText xml:space="preserve"> PAGEREF _Toc518038512 \h </w:instrText>
            </w:r>
            <w:r>
              <w:rPr>
                <w:noProof/>
              </w:rPr>
            </w:r>
            <w:r>
              <w:rPr>
                <w:noProof/>
              </w:rPr>
              <w:fldChar w:fldCharType="separate"/>
            </w:r>
            <w:r>
              <w:rPr>
                <w:noProof/>
              </w:rPr>
              <w:t>17</w:t>
            </w:r>
            <w:r>
              <w:rPr>
                <w:noProof/>
              </w:rPr>
              <w:fldChar w:fldCharType="end"/>
            </w:r>
          </w:hyperlink>
        </w:p>
        <w:p w:rsidR="00EB092C" w:rsidRDefault="00EB092C">
          <w:pPr>
            <w:pStyle w:val="20"/>
            <w:tabs>
              <w:tab w:val="right" w:leader="dot" w:pos="9736"/>
            </w:tabs>
            <w:rPr>
              <w:rFonts w:asciiTheme="minorHAnsi" w:eastAsiaTheme="minorEastAsia" w:hAnsiTheme="minorHAnsi" w:cstheme="minorBidi"/>
              <w:noProof/>
              <w:szCs w:val="22"/>
            </w:rPr>
          </w:pPr>
          <w:hyperlink w:anchor="_Toc518038513" w:history="1">
            <w:r w:rsidRPr="002A7315">
              <w:rPr>
                <w:rStyle w:val="a5"/>
                <w:noProof/>
              </w:rPr>
              <w:t>6.Identify</w:t>
            </w:r>
            <w:r w:rsidRPr="002A7315">
              <w:rPr>
                <w:rStyle w:val="a5"/>
                <w:rFonts w:hint="eastAsia"/>
                <w:noProof/>
              </w:rPr>
              <w:t>：识别解码</w:t>
            </w:r>
            <w:r>
              <w:rPr>
                <w:noProof/>
              </w:rPr>
              <w:tab/>
            </w:r>
            <w:r>
              <w:rPr>
                <w:noProof/>
              </w:rPr>
              <w:fldChar w:fldCharType="begin"/>
            </w:r>
            <w:r>
              <w:rPr>
                <w:noProof/>
              </w:rPr>
              <w:instrText xml:space="preserve"> PAGEREF _Toc518038513 \h </w:instrText>
            </w:r>
            <w:r>
              <w:rPr>
                <w:noProof/>
              </w:rPr>
            </w:r>
            <w:r>
              <w:rPr>
                <w:noProof/>
              </w:rPr>
              <w:fldChar w:fldCharType="separate"/>
            </w:r>
            <w:r>
              <w:rPr>
                <w:noProof/>
              </w:rPr>
              <w:t>17</w:t>
            </w:r>
            <w:r>
              <w:rPr>
                <w:noProof/>
              </w:rPr>
              <w:fldChar w:fldCharType="end"/>
            </w:r>
          </w:hyperlink>
        </w:p>
        <w:p w:rsidR="00EB092C" w:rsidRDefault="00EB092C">
          <w:pPr>
            <w:pStyle w:val="30"/>
            <w:tabs>
              <w:tab w:val="right" w:leader="dot" w:pos="9736"/>
            </w:tabs>
            <w:rPr>
              <w:rFonts w:asciiTheme="minorHAnsi" w:eastAsiaTheme="minorEastAsia" w:hAnsiTheme="minorHAnsi" w:cstheme="minorBidi"/>
              <w:noProof/>
              <w:szCs w:val="22"/>
            </w:rPr>
          </w:pPr>
          <w:hyperlink w:anchor="_Toc518038514" w:history="1">
            <w:r w:rsidRPr="002A7315">
              <w:rPr>
                <w:rStyle w:val="a5"/>
                <w:noProof/>
              </w:rPr>
              <w:t>6.1BarCode Read</w:t>
            </w:r>
            <w:r w:rsidRPr="002A7315">
              <w:rPr>
                <w:rStyle w:val="a5"/>
                <w:rFonts w:hint="eastAsia"/>
                <w:noProof/>
              </w:rPr>
              <w:t>：</w:t>
            </w:r>
            <w:r>
              <w:rPr>
                <w:noProof/>
              </w:rPr>
              <w:tab/>
            </w:r>
            <w:r>
              <w:rPr>
                <w:noProof/>
              </w:rPr>
              <w:fldChar w:fldCharType="begin"/>
            </w:r>
            <w:r>
              <w:rPr>
                <w:noProof/>
              </w:rPr>
              <w:instrText xml:space="preserve"> PAGEREF _Toc518038514 \h </w:instrText>
            </w:r>
            <w:r>
              <w:rPr>
                <w:noProof/>
              </w:rPr>
            </w:r>
            <w:r>
              <w:rPr>
                <w:noProof/>
              </w:rPr>
              <w:fldChar w:fldCharType="separate"/>
            </w:r>
            <w:r>
              <w:rPr>
                <w:noProof/>
              </w:rPr>
              <w:t>17</w:t>
            </w:r>
            <w:r>
              <w:rPr>
                <w:noProof/>
              </w:rPr>
              <w:fldChar w:fldCharType="end"/>
            </w:r>
          </w:hyperlink>
        </w:p>
        <w:p w:rsidR="00EB092C" w:rsidRDefault="00EB092C">
          <w:pPr>
            <w:pStyle w:val="30"/>
            <w:tabs>
              <w:tab w:val="right" w:leader="dot" w:pos="9736"/>
            </w:tabs>
            <w:rPr>
              <w:rFonts w:asciiTheme="minorHAnsi" w:eastAsiaTheme="minorEastAsia" w:hAnsiTheme="minorHAnsi" w:cstheme="minorBidi"/>
              <w:noProof/>
              <w:szCs w:val="22"/>
            </w:rPr>
          </w:pPr>
          <w:hyperlink w:anchor="_Toc518038515" w:history="1">
            <w:r w:rsidRPr="002A7315">
              <w:rPr>
                <w:rStyle w:val="a5"/>
                <w:noProof/>
              </w:rPr>
              <w:t>6.2BarCode Read</w:t>
            </w:r>
            <w:r>
              <w:rPr>
                <w:noProof/>
              </w:rPr>
              <w:tab/>
            </w:r>
            <w:r>
              <w:rPr>
                <w:noProof/>
              </w:rPr>
              <w:fldChar w:fldCharType="begin"/>
            </w:r>
            <w:r>
              <w:rPr>
                <w:noProof/>
              </w:rPr>
              <w:instrText xml:space="preserve"> PAGEREF _Toc518038515 \h </w:instrText>
            </w:r>
            <w:r>
              <w:rPr>
                <w:noProof/>
              </w:rPr>
            </w:r>
            <w:r>
              <w:rPr>
                <w:noProof/>
              </w:rPr>
              <w:fldChar w:fldCharType="separate"/>
            </w:r>
            <w:r>
              <w:rPr>
                <w:noProof/>
              </w:rPr>
              <w:t>18</w:t>
            </w:r>
            <w:r>
              <w:rPr>
                <w:noProof/>
              </w:rPr>
              <w:fldChar w:fldCharType="end"/>
            </w:r>
          </w:hyperlink>
        </w:p>
        <w:p w:rsidR="00EB092C" w:rsidRDefault="00EB092C">
          <w:pPr>
            <w:pStyle w:val="30"/>
            <w:tabs>
              <w:tab w:val="right" w:leader="dot" w:pos="9736"/>
            </w:tabs>
            <w:rPr>
              <w:rFonts w:asciiTheme="minorHAnsi" w:eastAsiaTheme="minorEastAsia" w:hAnsiTheme="minorHAnsi" w:cstheme="minorBidi"/>
              <w:noProof/>
              <w:szCs w:val="22"/>
            </w:rPr>
          </w:pPr>
          <w:hyperlink w:anchor="_Toc518038516" w:history="1">
            <w:r w:rsidRPr="002A7315">
              <w:rPr>
                <w:rStyle w:val="a5"/>
                <w:noProof/>
              </w:rPr>
              <w:t>6.3 OCR</w:t>
            </w:r>
            <w:r>
              <w:rPr>
                <w:noProof/>
              </w:rPr>
              <w:tab/>
            </w:r>
            <w:r>
              <w:rPr>
                <w:noProof/>
              </w:rPr>
              <w:fldChar w:fldCharType="begin"/>
            </w:r>
            <w:r>
              <w:rPr>
                <w:noProof/>
              </w:rPr>
              <w:instrText xml:space="preserve"> PAGEREF _Toc518038516 \h </w:instrText>
            </w:r>
            <w:r>
              <w:rPr>
                <w:noProof/>
              </w:rPr>
            </w:r>
            <w:r>
              <w:rPr>
                <w:noProof/>
              </w:rPr>
              <w:fldChar w:fldCharType="separate"/>
            </w:r>
            <w:r>
              <w:rPr>
                <w:noProof/>
              </w:rPr>
              <w:t>18</w:t>
            </w:r>
            <w:r>
              <w:rPr>
                <w:noProof/>
              </w:rPr>
              <w:fldChar w:fldCharType="end"/>
            </w:r>
          </w:hyperlink>
        </w:p>
        <w:p w:rsidR="00EB092C" w:rsidRDefault="00EB092C">
          <w:pPr>
            <w:pStyle w:val="20"/>
            <w:tabs>
              <w:tab w:val="right" w:leader="dot" w:pos="9736"/>
            </w:tabs>
            <w:rPr>
              <w:rFonts w:asciiTheme="minorHAnsi" w:eastAsiaTheme="minorEastAsia" w:hAnsiTheme="minorHAnsi" w:cstheme="minorBidi"/>
              <w:noProof/>
              <w:szCs w:val="22"/>
            </w:rPr>
          </w:pPr>
          <w:hyperlink w:anchor="_Toc518038517" w:history="1">
            <w:r w:rsidRPr="002A7315">
              <w:rPr>
                <w:rStyle w:val="a5"/>
                <w:noProof/>
              </w:rPr>
              <w:t>7.Communicate</w:t>
            </w:r>
            <w:r w:rsidRPr="002A7315">
              <w:rPr>
                <w:rStyle w:val="a5"/>
                <w:rFonts w:hint="eastAsia"/>
                <w:noProof/>
              </w:rPr>
              <w:t>：通讯</w:t>
            </w:r>
            <w:r>
              <w:rPr>
                <w:noProof/>
              </w:rPr>
              <w:tab/>
            </w:r>
            <w:r>
              <w:rPr>
                <w:noProof/>
              </w:rPr>
              <w:fldChar w:fldCharType="begin"/>
            </w:r>
            <w:r>
              <w:rPr>
                <w:noProof/>
              </w:rPr>
              <w:instrText xml:space="preserve"> PAGEREF _Toc518038517 \h </w:instrText>
            </w:r>
            <w:r>
              <w:rPr>
                <w:noProof/>
              </w:rPr>
            </w:r>
            <w:r>
              <w:rPr>
                <w:noProof/>
              </w:rPr>
              <w:fldChar w:fldCharType="separate"/>
            </w:r>
            <w:r>
              <w:rPr>
                <w:noProof/>
              </w:rPr>
              <w:t>18</w:t>
            </w:r>
            <w:r>
              <w:rPr>
                <w:noProof/>
              </w:rPr>
              <w:fldChar w:fldCharType="end"/>
            </w:r>
          </w:hyperlink>
        </w:p>
        <w:p w:rsidR="00EB092C" w:rsidRDefault="00EB092C">
          <w:pPr>
            <w:pStyle w:val="30"/>
            <w:tabs>
              <w:tab w:val="right" w:leader="dot" w:pos="9736"/>
            </w:tabs>
            <w:rPr>
              <w:rFonts w:asciiTheme="minorHAnsi" w:eastAsiaTheme="minorEastAsia" w:hAnsiTheme="minorHAnsi" w:cstheme="minorBidi"/>
              <w:noProof/>
              <w:szCs w:val="22"/>
            </w:rPr>
          </w:pPr>
          <w:hyperlink w:anchor="_Toc518038518" w:history="1">
            <w:r w:rsidRPr="002A7315">
              <w:rPr>
                <w:rStyle w:val="a5"/>
                <w:noProof/>
              </w:rPr>
              <w:t>7.1SerialPort</w:t>
            </w:r>
            <w:r w:rsidRPr="002A7315">
              <w:rPr>
                <w:rStyle w:val="a5"/>
                <w:rFonts w:hint="eastAsia"/>
                <w:noProof/>
              </w:rPr>
              <w:t>：</w:t>
            </w:r>
            <w:r>
              <w:rPr>
                <w:noProof/>
              </w:rPr>
              <w:tab/>
            </w:r>
            <w:r>
              <w:rPr>
                <w:noProof/>
              </w:rPr>
              <w:fldChar w:fldCharType="begin"/>
            </w:r>
            <w:r>
              <w:rPr>
                <w:noProof/>
              </w:rPr>
              <w:instrText xml:space="preserve"> PAGEREF _Toc518038518 \h </w:instrText>
            </w:r>
            <w:r>
              <w:rPr>
                <w:noProof/>
              </w:rPr>
            </w:r>
            <w:r>
              <w:rPr>
                <w:noProof/>
              </w:rPr>
              <w:fldChar w:fldCharType="separate"/>
            </w:r>
            <w:r>
              <w:rPr>
                <w:noProof/>
              </w:rPr>
              <w:t>18</w:t>
            </w:r>
            <w:r>
              <w:rPr>
                <w:noProof/>
              </w:rPr>
              <w:fldChar w:fldCharType="end"/>
            </w:r>
          </w:hyperlink>
        </w:p>
        <w:p w:rsidR="00EB092C" w:rsidRDefault="00EB092C">
          <w:pPr>
            <w:pStyle w:val="30"/>
            <w:tabs>
              <w:tab w:val="right" w:leader="dot" w:pos="9736"/>
            </w:tabs>
            <w:rPr>
              <w:rFonts w:asciiTheme="minorHAnsi" w:eastAsiaTheme="minorEastAsia" w:hAnsiTheme="minorHAnsi" w:cstheme="minorBidi"/>
              <w:noProof/>
              <w:szCs w:val="22"/>
            </w:rPr>
          </w:pPr>
          <w:hyperlink w:anchor="_Toc518038519" w:history="1">
            <w:r w:rsidRPr="002A7315">
              <w:rPr>
                <w:rStyle w:val="a5"/>
                <w:noProof/>
              </w:rPr>
              <w:t>7.2Ethernet</w:t>
            </w:r>
            <w:r w:rsidRPr="002A7315">
              <w:rPr>
                <w:rStyle w:val="a5"/>
                <w:rFonts w:hint="eastAsia"/>
                <w:noProof/>
              </w:rPr>
              <w:t>：</w:t>
            </w:r>
            <w:r>
              <w:rPr>
                <w:noProof/>
              </w:rPr>
              <w:tab/>
            </w:r>
            <w:r>
              <w:rPr>
                <w:noProof/>
              </w:rPr>
              <w:fldChar w:fldCharType="begin"/>
            </w:r>
            <w:r>
              <w:rPr>
                <w:noProof/>
              </w:rPr>
              <w:instrText xml:space="preserve"> PAGEREF _Toc518038519 \h </w:instrText>
            </w:r>
            <w:r>
              <w:rPr>
                <w:noProof/>
              </w:rPr>
            </w:r>
            <w:r>
              <w:rPr>
                <w:noProof/>
              </w:rPr>
              <w:fldChar w:fldCharType="separate"/>
            </w:r>
            <w:r>
              <w:rPr>
                <w:noProof/>
              </w:rPr>
              <w:t>19</w:t>
            </w:r>
            <w:r>
              <w:rPr>
                <w:noProof/>
              </w:rPr>
              <w:fldChar w:fldCharType="end"/>
            </w:r>
          </w:hyperlink>
        </w:p>
        <w:p w:rsidR="00EB092C" w:rsidRDefault="00EB092C">
          <w:pPr>
            <w:pStyle w:val="30"/>
            <w:tabs>
              <w:tab w:val="right" w:leader="dot" w:pos="9736"/>
            </w:tabs>
            <w:rPr>
              <w:rFonts w:asciiTheme="minorHAnsi" w:eastAsiaTheme="minorEastAsia" w:hAnsiTheme="minorHAnsi" w:cstheme="minorBidi"/>
              <w:noProof/>
              <w:szCs w:val="22"/>
            </w:rPr>
          </w:pPr>
          <w:hyperlink w:anchor="_Toc518038520" w:history="1">
            <w:r w:rsidRPr="002A7315">
              <w:rPr>
                <w:rStyle w:val="a5"/>
                <w:noProof/>
              </w:rPr>
              <w:t>7.3 Modbus Write</w:t>
            </w:r>
            <w:r>
              <w:rPr>
                <w:noProof/>
              </w:rPr>
              <w:tab/>
            </w:r>
            <w:r>
              <w:rPr>
                <w:noProof/>
              </w:rPr>
              <w:fldChar w:fldCharType="begin"/>
            </w:r>
            <w:r>
              <w:rPr>
                <w:noProof/>
              </w:rPr>
              <w:instrText xml:space="preserve"> PAGEREF _Toc518038520 \h </w:instrText>
            </w:r>
            <w:r>
              <w:rPr>
                <w:noProof/>
              </w:rPr>
            </w:r>
            <w:r>
              <w:rPr>
                <w:noProof/>
              </w:rPr>
              <w:fldChar w:fldCharType="separate"/>
            </w:r>
            <w:r>
              <w:rPr>
                <w:noProof/>
              </w:rPr>
              <w:t>19</w:t>
            </w:r>
            <w:r>
              <w:rPr>
                <w:noProof/>
              </w:rPr>
              <w:fldChar w:fldCharType="end"/>
            </w:r>
          </w:hyperlink>
        </w:p>
        <w:p w:rsidR="00EB092C" w:rsidRDefault="00EB092C">
          <w:pPr>
            <w:pStyle w:val="30"/>
            <w:tabs>
              <w:tab w:val="right" w:leader="dot" w:pos="9736"/>
            </w:tabs>
            <w:rPr>
              <w:rFonts w:asciiTheme="minorHAnsi" w:eastAsiaTheme="minorEastAsia" w:hAnsiTheme="minorHAnsi" w:cstheme="minorBidi"/>
              <w:noProof/>
              <w:szCs w:val="22"/>
            </w:rPr>
          </w:pPr>
          <w:hyperlink w:anchor="_Toc518038521" w:history="1">
            <w:r w:rsidRPr="002A7315">
              <w:rPr>
                <w:rStyle w:val="a5"/>
                <w:noProof/>
              </w:rPr>
              <w:t>7.3 Modbus Read</w:t>
            </w:r>
            <w:r>
              <w:rPr>
                <w:noProof/>
              </w:rPr>
              <w:tab/>
            </w:r>
            <w:r>
              <w:rPr>
                <w:noProof/>
              </w:rPr>
              <w:fldChar w:fldCharType="begin"/>
            </w:r>
            <w:r>
              <w:rPr>
                <w:noProof/>
              </w:rPr>
              <w:instrText xml:space="preserve"> PAGEREF _Toc518038521 \h </w:instrText>
            </w:r>
            <w:r>
              <w:rPr>
                <w:noProof/>
              </w:rPr>
            </w:r>
            <w:r>
              <w:rPr>
                <w:noProof/>
              </w:rPr>
              <w:fldChar w:fldCharType="separate"/>
            </w:r>
            <w:r>
              <w:rPr>
                <w:noProof/>
              </w:rPr>
              <w:t>19</w:t>
            </w:r>
            <w:r>
              <w:rPr>
                <w:noProof/>
              </w:rPr>
              <w:fldChar w:fldCharType="end"/>
            </w:r>
          </w:hyperlink>
        </w:p>
        <w:p w:rsidR="00EB092C" w:rsidRDefault="00EB092C">
          <w:pPr>
            <w:pStyle w:val="30"/>
            <w:tabs>
              <w:tab w:val="right" w:leader="dot" w:pos="9736"/>
            </w:tabs>
            <w:rPr>
              <w:rFonts w:asciiTheme="minorHAnsi" w:eastAsiaTheme="minorEastAsia" w:hAnsiTheme="minorHAnsi" w:cstheme="minorBidi"/>
              <w:noProof/>
              <w:szCs w:val="22"/>
            </w:rPr>
          </w:pPr>
          <w:hyperlink w:anchor="_Toc518038522" w:history="1">
            <w:r w:rsidRPr="002A7315">
              <w:rPr>
                <w:rStyle w:val="a5"/>
                <w:noProof/>
              </w:rPr>
              <w:t>7.4SendData</w:t>
            </w:r>
            <w:r w:rsidRPr="002A7315">
              <w:rPr>
                <w:rStyle w:val="a5"/>
                <w:rFonts w:hint="eastAsia"/>
                <w:noProof/>
              </w:rPr>
              <w:t>：</w:t>
            </w:r>
            <w:r>
              <w:rPr>
                <w:noProof/>
              </w:rPr>
              <w:tab/>
            </w:r>
            <w:r>
              <w:rPr>
                <w:noProof/>
              </w:rPr>
              <w:fldChar w:fldCharType="begin"/>
            </w:r>
            <w:r>
              <w:rPr>
                <w:noProof/>
              </w:rPr>
              <w:instrText xml:space="preserve"> PAGEREF _Toc518038522 \h </w:instrText>
            </w:r>
            <w:r>
              <w:rPr>
                <w:noProof/>
              </w:rPr>
            </w:r>
            <w:r>
              <w:rPr>
                <w:noProof/>
              </w:rPr>
              <w:fldChar w:fldCharType="separate"/>
            </w:r>
            <w:r>
              <w:rPr>
                <w:noProof/>
              </w:rPr>
              <w:t>20</w:t>
            </w:r>
            <w:r>
              <w:rPr>
                <w:noProof/>
              </w:rPr>
              <w:fldChar w:fldCharType="end"/>
            </w:r>
          </w:hyperlink>
        </w:p>
        <w:p w:rsidR="00EB092C" w:rsidRDefault="00EB092C">
          <w:pPr>
            <w:pStyle w:val="30"/>
            <w:tabs>
              <w:tab w:val="right" w:leader="dot" w:pos="9736"/>
            </w:tabs>
            <w:rPr>
              <w:rFonts w:asciiTheme="minorHAnsi" w:eastAsiaTheme="minorEastAsia" w:hAnsiTheme="minorHAnsi" w:cstheme="minorBidi"/>
              <w:noProof/>
              <w:szCs w:val="22"/>
            </w:rPr>
          </w:pPr>
          <w:hyperlink w:anchor="_Toc518038523" w:history="1">
            <w:r w:rsidRPr="002A7315">
              <w:rPr>
                <w:rStyle w:val="a5"/>
                <w:noProof/>
              </w:rPr>
              <w:t>7.5RecvData</w:t>
            </w:r>
            <w:r w:rsidRPr="002A7315">
              <w:rPr>
                <w:rStyle w:val="a5"/>
                <w:rFonts w:hint="eastAsia"/>
                <w:noProof/>
              </w:rPr>
              <w:t>：</w:t>
            </w:r>
            <w:r>
              <w:rPr>
                <w:noProof/>
              </w:rPr>
              <w:tab/>
            </w:r>
            <w:r>
              <w:rPr>
                <w:noProof/>
              </w:rPr>
              <w:fldChar w:fldCharType="begin"/>
            </w:r>
            <w:r>
              <w:rPr>
                <w:noProof/>
              </w:rPr>
              <w:instrText xml:space="preserve"> PAGEREF _Toc518038523 \h </w:instrText>
            </w:r>
            <w:r>
              <w:rPr>
                <w:noProof/>
              </w:rPr>
            </w:r>
            <w:r>
              <w:rPr>
                <w:noProof/>
              </w:rPr>
              <w:fldChar w:fldCharType="separate"/>
            </w:r>
            <w:r>
              <w:rPr>
                <w:noProof/>
              </w:rPr>
              <w:t>20</w:t>
            </w:r>
            <w:r>
              <w:rPr>
                <w:noProof/>
              </w:rPr>
              <w:fldChar w:fldCharType="end"/>
            </w:r>
          </w:hyperlink>
        </w:p>
        <w:p w:rsidR="00EB092C" w:rsidRDefault="00EB092C">
          <w:pPr>
            <w:pStyle w:val="20"/>
            <w:tabs>
              <w:tab w:val="right" w:leader="dot" w:pos="9736"/>
            </w:tabs>
            <w:rPr>
              <w:rFonts w:asciiTheme="minorHAnsi" w:eastAsiaTheme="minorEastAsia" w:hAnsiTheme="minorHAnsi" w:cstheme="minorBidi"/>
              <w:noProof/>
              <w:szCs w:val="22"/>
            </w:rPr>
          </w:pPr>
          <w:hyperlink w:anchor="_Toc518038524" w:history="1">
            <w:r w:rsidRPr="002A7315">
              <w:rPr>
                <w:rStyle w:val="a5"/>
                <w:noProof/>
              </w:rPr>
              <w:t>8.Use Additional Tools</w:t>
            </w:r>
            <w:r w:rsidRPr="002A7315">
              <w:rPr>
                <w:rStyle w:val="a5"/>
                <w:rFonts w:hint="eastAsia"/>
                <w:noProof/>
              </w:rPr>
              <w:t>：附加工具</w:t>
            </w:r>
            <w:r>
              <w:rPr>
                <w:noProof/>
              </w:rPr>
              <w:tab/>
            </w:r>
            <w:r>
              <w:rPr>
                <w:noProof/>
              </w:rPr>
              <w:fldChar w:fldCharType="begin"/>
            </w:r>
            <w:r>
              <w:rPr>
                <w:noProof/>
              </w:rPr>
              <w:instrText xml:space="preserve"> PAGEREF _Toc518038524 \h </w:instrText>
            </w:r>
            <w:r>
              <w:rPr>
                <w:noProof/>
              </w:rPr>
            </w:r>
            <w:r>
              <w:rPr>
                <w:noProof/>
              </w:rPr>
              <w:fldChar w:fldCharType="separate"/>
            </w:r>
            <w:r>
              <w:rPr>
                <w:noProof/>
              </w:rPr>
              <w:t>21</w:t>
            </w:r>
            <w:r>
              <w:rPr>
                <w:noProof/>
              </w:rPr>
              <w:fldChar w:fldCharType="end"/>
            </w:r>
          </w:hyperlink>
        </w:p>
        <w:p w:rsidR="00EB092C" w:rsidRDefault="00EB092C">
          <w:pPr>
            <w:pStyle w:val="30"/>
            <w:tabs>
              <w:tab w:val="right" w:leader="dot" w:pos="9736"/>
            </w:tabs>
            <w:rPr>
              <w:rFonts w:asciiTheme="minorHAnsi" w:eastAsiaTheme="minorEastAsia" w:hAnsiTheme="minorHAnsi" w:cstheme="minorBidi"/>
              <w:noProof/>
              <w:szCs w:val="22"/>
            </w:rPr>
          </w:pPr>
          <w:hyperlink w:anchor="_Toc518038525" w:history="1">
            <w:r w:rsidRPr="002A7315">
              <w:rPr>
                <w:rStyle w:val="a5"/>
                <w:noProof/>
              </w:rPr>
              <w:t>8.1Display</w:t>
            </w:r>
            <w:r w:rsidRPr="002A7315">
              <w:rPr>
                <w:rStyle w:val="a5"/>
                <w:rFonts w:hint="eastAsia"/>
                <w:noProof/>
              </w:rPr>
              <w:t>：</w:t>
            </w:r>
            <w:r>
              <w:rPr>
                <w:noProof/>
              </w:rPr>
              <w:tab/>
            </w:r>
            <w:r>
              <w:rPr>
                <w:noProof/>
              </w:rPr>
              <w:fldChar w:fldCharType="begin"/>
            </w:r>
            <w:r>
              <w:rPr>
                <w:noProof/>
              </w:rPr>
              <w:instrText xml:space="preserve"> PAGEREF _Toc518038525 \h </w:instrText>
            </w:r>
            <w:r>
              <w:rPr>
                <w:noProof/>
              </w:rPr>
            </w:r>
            <w:r>
              <w:rPr>
                <w:noProof/>
              </w:rPr>
              <w:fldChar w:fldCharType="separate"/>
            </w:r>
            <w:r>
              <w:rPr>
                <w:noProof/>
              </w:rPr>
              <w:t>21</w:t>
            </w:r>
            <w:r>
              <w:rPr>
                <w:noProof/>
              </w:rPr>
              <w:fldChar w:fldCharType="end"/>
            </w:r>
          </w:hyperlink>
        </w:p>
        <w:p w:rsidR="00EB092C" w:rsidRDefault="00EB092C">
          <w:pPr>
            <w:pStyle w:val="30"/>
            <w:tabs>
              <w:tab w:val="right" w:leader="dot" w:pos="9736"/>
            </w:tabs>
            <w:rPr>
              <w:rFonts w:asciiTheme="minorHAnsi" w:eastAsiaTheme="minorEastAsia" w:hAnsiTheme="minorHAnsi" w:cstheme="minorBidi"/>
              <w:noProof/>
              <w:szCs w:val="22"/>
            </w:rPr>
          </w:pPr>
          <w:hyperlink w:anchor="_Toc518038526" w:history="1">
            <w:r w:rsidRPr="002A7315">
              <w:rPr>
                <w:rStyle w:val="a5"/>
                <w:noProof/>
              </w:rPr>
              <w:t>8.2 Calcuator</w:t>
            </w:r>
            <w:r>
              <w:rPr>
                <w:noProof/>
              </w:rPr>
              <w:tab/>
            </w:r>
            <w:r>
              <w:rPr>
                <w:noProof/>
              </w:rPr>
              <w:fldChar w:fldCharType="begin"/>
            </w:r>
            <w:r>
              <w:rPr>
                <w:noProof/>
              </w:rPr>
              <w:instrText xml:space="preserve"> PAGEREF _Toc518038526 \h </w:instrText>
            </w:r>
            <w:r>
              <w:rPr>
                <w:noProof/>
              </w:rPr>
            </w:r>
            <w:r>
              <w:rPr>
                <w:noProof/>
              </w:rPr>
              <w:fldChar w:fldCharType="separate"/>
            </w:r>
            <w:r>
              <w:rPr>
                <w:noProof/>
              </w:rPr>
              <w:t>21</w:t>
            </w:r>
            <w:r>
              <w:rPr>
                <w:noProof/>
              </w:rPr>
              <w:fldChar w:fldCharType="end"/>
            </w:r>
          </w:hyperlink>
        </w:p>
        <w:p w:rsidR="00EB092C" w:rsidRDefault="00EB092C">
          <w:pPr>
            <w:pStyle w:val="30"/>
            <w:tabs>
              <w:tab w:val="right" w:leader="dot" w:pos="9736"/>
            </w:tabs>
            <w:rPr>
              <w:rFonts w:asciiTheme="minorHAnsi" w:eastAsiaTheme="minorEastAsia" w:hAnsiTheme="minorHAnsi" w:cstheme="minorBidi"/>
              <w:noProof/>
              <w:szCs w:val="22"/>
            </w:rPr>
          </w:pPr>
          <w:hyperlink w:anchor="_Toc518038527" w:history="1">
            <w:r w:rsidRPr="002A7315">
              <w:rPr>
                <w:rStyle w:val="a5"/>
                <w:noProof/>
              </w:rPr>
              <w:t>8.3 Variable Define</w:t>
            </w:r>
            <w:r>
              <w:rPr>
                <w:noProof/>
              </w:rPr>
              <w:tab/>
            </w:r>
            <w:r>
              <w:rPr>
                <w:noProof/>
              </w:rPr>
              <w:fldChar w:fldCharType="begin"/>
            </w:r>
            <w:r>
              <w:rPr>
                <w:noProof/>
              </w:rPr>
              <w:instrText xml:space="preserve"> PAGEREF _Toc518038527 \h </w:instrText>
            </w:r>
            <w:r>
              <w:rPr>
                <w:noProof/>
              </w:rPr>
            </w:r>
            <w:r>
              <w:rPr>
                <w:noProof/>
              </w:rPr>
              <w:fldChar w:fldCharType="separate"/>
            </w:r>
            <w:r>
              <w:rPr>
                <w:noProof/>
              </w:rPr>
              <w:t>21</w:t>
            </w:r>
            <w:r>
              <w:rPr>
                <w:noProof/>
              </w:rPr>
              <w:fldChar w:fldCharType="end"/>
            </w:r>
          </w:hyperlink>
        </w:p>
        <w:p w:rsidR="00EB092C" w:rsidRDefault="00EB092C">
          <w:pPr>
            <w:pStyle w:val="30"/>
            <w:tabs>
              <w:tab w:val="right" w:leader="dot" w:pos="9736"/>
            </w:tabs>
            <w:rPr>
              <w:rFonts w:asciiTheme="minorHAnsi" w:eastAsiaTheme="minorEastAsia" w:hAnsiTheme="minorHAnsi" w:cstheme="minorBidi"/>
              <w:noProof/>
              <w:szCs w:val="22"/>
            </w:rPr>
          </w:pPr>
          <w:hyperlink w:anchor="_Toc518038528" w:history="1">
            <w:r w:rsidRPr="002A7315">
              <w:rPr>
                <w:rStyle w:val="a5"/>
                <w:noProof/>
              </w:rPr>
              <w:t>8.4 Delay</w:t>
            </w:r>
            <w:r>
              <w:rPr>
                <w:noProof/>
              </w:rPr>
              <w:tab/>
            </w:r>
            <w:r>
              <w:rPr>
                <w:noProof/>
              </w:rPr>
              <w:fldChar w:fldCharType="begin"/>
            </w:r>
            <w:r>
              <w:rPr>
                <w:noProof/>
              </w:rPr>
              <w:instrText xml:space="preserve"> PAGEREF _Toc518038528 \h </w:instrText>
            </w:r>
            <w:r>
              <w:rPr>
                <w:noProof/>
              </w:rPr>
            </w:r>
            <w:r>
              <w:rPr>
                <w:noProof/>
              </w:rPr>
              <w:fldChar w:fldCharType="separate"/>
            </w:r>
            <w:r>
              <w:rPr>
                <w:noProof/>
              </w:rPr>
              <w:t>22</w:t>
            </w:r>
            <w:r>
              <w:rPr>
                <w:noProof/>
              </w:rPr>
              <w:fldChar w:fldCharType="end"/>
            </w:r>
          </w:hyperlink>
        </w:p>
        <w:p w:rsidR="00EB092C" w:rsidRDefault="00EB092C">
          <w:pPr>
            <w:pStyle w:val="30"/>
            <w:tabs>
              <w:tab w:val="right" w:leader="dot" w:pos="9736"/>
            </w:tabs>
            <w:rPr>
              <w:rFonts w:asciiTheme="minorHAnsi" w:eastAsiaTheme="minorEastAsia" w:hAnsiTheme="minorHAnsi" w:cstheme="minorBidi"/>
              <w:noProof/>
              <w:szCs w:val="22"/>
            </w:rPr>
          </w:pPr>
          <w:hyperlink w:anchor="_Toc518038529" w:history="1">
            <w:r w:rsidRPr="002A7315">
              <w:rPr>
                <w:rStyle w:val="a5"/>
                <w:noProof/>
              </w:rPr>
              <w:t>8.5 String</w:t>
            </w:r>
            <w:r>
              <w:rPr>
                <w:noProof/>
              </w:rPr>
              <w:tab/>
            </w:r>
            <w:r>
              <w:rPr>
                <w:noProof/>
              </w:rPr>
              <w:fldChar w:fldCharType="begin"/>
            </w:r>
            <w:r>
              <w:rPr>
                <w:noProof/>
              </w:rPr>
              <w:instrText xml:space="preserve"> PAGEREF _Toc518038529 \h </w:instrText>
            </w:r>
            <w:r>
              <w:rPr>
                <w:noProof/>
              </w:rPr>
            </w:r>
            <w:r>
              <w:rPr>
                <w:noProof/>
              </w:rPr>
              <w:fldChar w:fldCharType="separate"/>
            </w:r>
            <w:r>
              <w:rPr>
                <w:noProof/>
              </w:rPr>
              <w:t>22</w:t>
            </w:r>
            <w:r>
              <w:rPr>
                <w:noProof/>
              </w:rPr>
              <w:fldChar w:fldCharType="end"/>
            </w:r>
          </w:hyperlink>
        </w:p>
        <w:p w:rsidR="00E22B46" w:rsidRDefault="009D246F" w:rsidP="00EB092C">
          <w:pPr>
            <w:ind w:firstLineChars="400" w:firstLine="840"/>
            <w:jc w:val="left"/>
            <w:rPr>
              <w:sz w:val="28"/>
              <w:szCs w:val="28"/>
            </w:rPr>
            <w:sectPr w:rsidR="00E22B46">
              <w:pgSz w:w="11906" w:h="16838"/>
              <w:pgMar w:top="1440" w:right="1080" w:bottom="1440" w:left="1080" w:header="851" w:footer="992" w:gutter="0"/>
              <w:cols w:space="720"/>
              <w:docGrid w:type="lines" w:linePitch="312"/>
            </w:sectPr>
          </w:pPr>
          <w:r>
            <w:rPr>
              <w:rFonts w:hint="eastAsia"/>
              <w:szCs w:val="28"/>
            </w:rPr>
            <w:fldChar w:fldCharType="end"/>
          </w:r>
        </w:p>
      </w:sdtContent>
    </w:sdt>
    <w:p w:rsidR="00E22B46" w:rsidRDefault="00DA0286">
      <w:pPr>
        <w:pStyle w:val="1"/>
      </w:pPr>
      <w:bookmarkStart w:id="2" w:name="_Toc518038470"/>
      <w:r>
        <w:rPr>
          <w:rFonts w:hint="eastAsia"/>
        </w:rPr>
        <w:lastRenderedPageBreak/>
        <w:t>一、功能</w:t>
      </w:r>
      <w:bookmarkEnd w:id="2"/>
    </w:p>
    <w:p w:rsidR="00E22B46" w:rsidRDefault="00DA0286">
      <w:pPr>
        <w:pStyle w:val="2"/>
      </w:pPr>
      <w:bookmarkStart w:id="3" w:name="_Toc518038471"/>
      <w:r>
        <w:rPr>
          <w:rFonts w:hint="eastAsia"/>
        </w:rPr>
        <w:t>1.</w:t>
      </w:r>
      <w:r>
        <w:rPr>
          <w:rFonts w:hint="eastAsia"/>
        </w:rPr>
        <w:t>主界面</w:t>
      </w:r>
      <w:bookmarkEnd w:id="3"/>
    </w:p>
    <w:p w:rsidR="00E22B46" w:rsidRDefault="00DA0286">
      <w:pPr>
        <w:ind w:firstLineChars="200" w:firstLine="420"/>
      </w:pPr>
      <w:r>
        <w:rPr>
          <w:rFonts w:hint="eastAsia"/>
          <w:noProof/>
        </w:rPr>
        <w:drawing>
          <wp:inline distT="0" distB="0" distL="114300" distR="114300">
            <wp:extent cx="6176010" cy="3931285"/>
            <wp:effectExtent l="0" t="0" r="15240" b="12065"/>
            <wp:docPr id="56" name="图片 56"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图片1"/>
                    <pic:cNvPicPr>
                      <a:picLocks noChangeAspect="1"/>
                    </pic:cNvPicPr>
                  </pic:nvPicPr>
                  <pic:blipFill>
                    <a:blip r:embed="rId11" cstate="print"/>
                    <a:stretch>
                      <a:fillRect/>
                    </a:stretch>
                  </pic:blipFill>
                  <pic:spPr>
                    <a:xfrm>
                      <a:off x="0" y="0"/>
                      <a:ext cx="6176010" cy="3931285"/>
                    </a:xfrm>
                    <a:prstGeom prst="rect">
                      <a:avLst/>
                    </a:prstGeom>
                  </pic:spPr>
                </pic:pic>
              </a:graphicData>
            </a:graphic>
          </wp:inline>
        </w:drawing>
      </w:r>
    </w:p>
    <w:p w:rsidR="00E22B46" w:rsidRDefault="00DA0286">
      <w:pPr>
        <w:pStyle w:val="2"/>
      </w:pPr>
      <w:bookmarkStart w:id="4" w:name="_Toc518038472"/>
      <w:r>
        <w:rPr>
          <w:rFonts w:hint="eastAsia"/>
        </w:rPr>
        <w:t>2.</w:t>
      </w:r>
      <w:r>
        <w:rPr>
          <w:rFonts w:hint="eastAsia"/>
        </w:rPr>
        <w:t>工具栏</w:t>
      </w:r>
      <w:bookmarkEnd w:id="4"/>
    </w:p>
    <w:p w:rsidR="00E22B46" w:rsidRDefault="00E22B46">
      <w:pPr>
        <w:ind w:firstLineChars="200" w:firstLine="420"/>
        <w:sectPr w:rsidR="00E22B46">
          <w:pgSz w:w="11906" w:h="16838"/>
          <w:pgMar w:top="1440" w:right="1080" w:bottom="1440" w:left="1080" w:header="851" w:footer="992" w:gutter="0"/>
          <w:cols w:space="720"/>
          <w:docGrid w:type="lines" w:linePitch="312"/>
        </w:sectPr>
      </w:pPr>
    </w:p>
    <w:p w:rsidR="00E22B46" w:rsidRDefault="00DA0286">
      <w:pPr>
        <w:ind w:firstLineChars="300" w:firstLine="630"/>
      </w:pPr>
      <w:r>
        <w:rPr>
          <w:rFonts w:hint="eastAsia"/>
          <w:noProof/>
        </w:rPr>
        <w:lastRenderedPageBreak/>
        <w:drawing>
          <wp:inline distT="0" distB="0" distL="114300" distR="114300">
            <wp:extent cx="295275" cy="244475"/>
            <wp:effectExtent l="0" t="0" r="9525" b="317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2" cstate="print"/>
                    <a:stretch>
                      <a:fillRect/>
                    </a:stretch>
                  </pic:blipFill>
                  <pic:spPr>
                    <a:xfrm>
                      <a:off x="0" y="0"/>
                      <a:ext cx="295275" cy="244475"/>
                    </a:xfrm>
                    <a:prstGeom prst="rect">
                      <a:avLst/>
                    </a:prstGeom>
                    <a:noFill/>
                    <a:ln w="9525">
                      <a:noFill/>
                    </a:ln>
                  </pic:spPr>
                </pic:pic>
              </a:graphicData>
            </a:graphic>
          </wp:inline>
        </w:drawing>
      </w:r>
      <w:r>
        <w:rPr>
          <w:rFonts w:hint="eastAsia"/>
        </w:rPr>
        <w:t>新建工程</w:t>
      </w:r>
      <w:r>
        <w:rPr>
          <w:rFonts w:hint="eastAsia"/>
        </w:rPr>
        <w:t xml:space="preserve">    </w:t>
      </w:r>
    </w:p>
    <w:p w:rsidR="00E22B46" w:rsidRDefault="00DA0286">
      <w:pPr>
        <w:ind w:firstLineChars="300" w:firstLine="630"/>
      </w:pPr>
      <w:r>
        <w:rPr>
          <w:rFonts w:hint="eastAsia"/>
          <w:noProof/>
        </w:rPr>
        <w:drawing>
          <wp:inline distT="0" distB="0" distL="114300" distR="114300">
            <wp:extent cx="238760" cy="288290"/>
            <wp:effectExtent l="0" t="0" r="8890" b="1651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3" cstate="print"/>
                    <a:stretch>
                      <a:fillRect/>
                    </a:stretch>
                  </pic:blipFill>
                  <pic:spPr>
                    <a:xfrm>
                      <a:off x="0" y="0"/>
                      <a:ext cx="238760" cy="288290"/>
                    </a:xfrm>
                    <a:prstGeom prst="rect">
                      <a:avLst/>
                    </a:prstGeom>
                    <a:noFill/>
                    <a:ln w="9525">
                      <a:noFill/>
                    </a:ln>
                  </pic:spPr>
                </pic:pic>
              </a:graphicData>
            </a:graphic>
          </wp:inline>
        </w:drawing>
      </w:r>
      <w:r>
        <w:rPr>
          <w:rFonts w:hint="eastAsia"/>
        </w:rPr>
        <w:t>打开工程</w:t>
      </w:r>
      <w:r>
        <w:rPr>
          <w:rFonts w:hint="eastAsia"/>
        </w:rPr>
        <w:t xml:space="preserve">    </w:t>
      </w:r>
    </w:p>
    <w:p w:rsidR="00E22B46" w:rsidRDefault="00DA0286">
      <w:pPr>
        <w:ind w:firstLineChars="300" w:firstLine="630"/>
      </w:pPr>
      <w:r>
        <w:rPr>
          <w:rFonts w:hint="eastAsia"/>
          <w:noProof/>
        </w:rPr>
        <w:drawing>
          <wp:inline distT="0" distB="0" distL="114300" distR="114300">
            <wp:extent cx="238125" cy="245745"/>
            <wp:effectExtent l="0" t="0" r="9525" b="190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4" cstate="print"/>
                    <a:stretch>
                      <a:fillRect/>
                    </a:stretch>
                  </pic:blipFill>
                  <pic:spPr>
                    <a:xfrm>
                      <a:off x="0" y="0"/>
                      <a:ext cx="238125" cy="245745"/>
                    </a:xfrm>
                    <a:prstGeom prst="rect">
                      <a:avLst/>
                    </a:prstGeom>
                    <a:noFill/>
                    <a:ln w="9525">
                      <a:noFill/>
                    </a:ln>
                  </pic:spPr>
                </pic:pic>
              </a:graphicData>
            </a:graphic>
          </wp:inline>
        </w:drawing>
      </w:r>
      <w:r>
        <w:rPr>
          <w:rFonts w:hint="eastAsia"/>
        </w:rPr>
        <w:t>保存工程</w:t>
      </w:r>
      <w:r>
        <w:rPr>
          <w:rFonts w:hint="eastAsia"/>
        </w:rPr>
        <w:t xml:space="preserve">    </w:t>
      </w:r>
    </w:p>
    <w:p w:rsidR="00E22B46" w:rsidRDefault="00DA0286">
      <w:pPr>
        <w:ind w:firstLineChars="300" w:firstLine="630"/>
      </w:pPr>
      <w:r>
        <w:rPr>
          <w:rFonts w:hint="eastAsia"/>
          <w:noProof/>
        </w:rPr>
        <w:drawing>
          <wp:inline distT="0" distB="0" distL="114300" distR="114300">
            <wp:extent cx="285750" cy="218440"/>
            <wp:effectExtent l="0" t="0" r="0" b="1016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5" cstate="print"/>
                    <a:stretch>
                      <a:fillRect/>
                    </a:stretch>
                  </pic:blipFill>
                  <pic:spPr>
                    <a:xfrm>
                      <a:off x="0" y="0"/>
                      <a:ext cx="285750" cy="218440"/>
                    </a:xfrm>
                    <a:prstGeom prst="rect">
                      <a:avLst/>
                    </a:prstGeom>
                    <a:noFill/>
                    <a:ln w="9525">
                      <a:noFill/>
                    </a:ln>
                  </pic:spPr>
                </pic:pic>
              </a:graphicData>
            </a:graphic>
          </wp:inline>
        </w:drawing>
      </w:r>
      <w:r>
        <w:rPr>
          <w:rFonts w:hint="eastAsia"/>
        </w:rPr>
        <w:t>切换显示图片到缩放模式</w:t>
      </w:r>
      <w:r>
        <w:rPr>
          <w:rFonts w:hint="eastAsia"/>
        </w:rPr>
        <w:t xml:space="preserve">   </w:t>
      </w:r>
    </w:p>
    <w:p w:rsidR="00E22B46" w:rsidRDefault="00DA0286">
      <w:pPr>
        <w:ind w:firstLineChars="300" w:firstLine="630"/>
      </w:pPr>
      <w:r>
        <w:rPr>
          <w:rFonts w:hint="eastAsia"/>
          <w:noProof/>
        </w:rPr>
        <w:drawing>
          <wp:inline distT="0" distB="0" distL="114300" distR="114300">
            <wp:extent cx="305435" cy="264160"/>
            <wp:effectExtent l="0" t="0" r="18415" b="254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16" cstate="print"/>
                    <a:stretch>
                      <a:fillRect/>
                    </a:stretch>
                  </pic:blipFill>
                  <pic:spPr>
                    <a:xfrm>
                      <a:off x="0" y="0"/>
                      <a:ext cx="305435" cy="264160"/>
                    </a:xfrm>
                    <a:prstGeom prst="rect">
                      <a:avLst/>
                    </a:prstGeom>
                    <a:noFill/>
                    <a:ln w="9525">
                      <a:noFill/>
                    </a:ln>
                  </pic:spPr>
                </pic:pic>
              </a:graphicData>
            </a:graphic>
          </wp:inline>
        </w:drawing>
      </w:r>
      <w:r>
        <w:rPr>
          <w:rFonts w:hint="eastAsia"/>
        </w:rPr>
        <w:t>切换显示图片到原始大小</w:t>
      </w:r>
      <w:r>
        <w:rPr>
          <w:rFonts w:hint="eastAsia"/>
        </w:rPr>
        <w:t xml:space="preserve"> </w:t>
      </w:r>
    </w:p>
    <w:p w:rsidR="00E22B46" w:rsidRDefault="00DA0286">
      <w:pPr>
        <w:ind w:firstLineChars="300" w:firstLine="630"/>
      </w:pPr>
      <w:r>
        <w:rPr>
          <w:rFonts w:hint="eastAsia"/>
          <w:noProof/>
        </w:rPr>
        <w:drawing>
          <wp:inline distT="0" distB="0" distL="114300" distR="114300">
            <wp:extent cx="257175" cy="299720"/>
            <wp:effectExtent l="0" t="0" r="9525" b="508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pic:cNvPicPr>
                      <a:picLocks noChangeAspect="1"/>
                    </pic:cNvPicPr>
                  </pic:nvPicPr>
                  <pic:blipFill>
                    <a:blip r:embed="rId17" cstate="print"/>
                    <a:stretch>
                      <a:fillRect/>
                    </a:stretch>
                  </pic:blipFill>
                  <pic:spPr>
                    <a:xfrm>
                      <a:off x="0" y="0"/>
                      <a:ext cx="257175" cy="299720"/>
                    </a:xfrm>
                    <a:prstGeom prst="rect">
                      <a:avLst/>
                    </a:prstGeom>
                    <a:noFill/>
                    <a:ln w="9525">
                      <a:noFill/>
                    </a:ln>
                  </pic:spPr>
                </pic:pic>
              </a:graphicData>
            </a:graphic>
          </wp:inline>
        </w:drawing>
      </w:r>
      <w:r>
        <w:rPr>
          <w:rFonts w:hint="eastAsia"/>
        </w:rPr>
        <w:t>切换图片全屏显示</w:t>
      </w:r>
      <w:r>
        <w:rPr>
          <w:rFonts w:hint="eastAsia"/>
        </w:rPr>
        <w:t xml:space="preserve"> </w:t>
      </w:r>
    </w:p>
    <w:p w:rsidR="00E22B46" w:rsidRDefault="00DA0286">
      <w:pPr>
        <w:ind w:firstLineChars="200" w:firstLine="420"/>
      </w:pPr>
      <w:r>
        <w:rPr>
          <w:rFonts w:hint="eastAsia"/>
          <w:noProof/>
        </w:rPr>
        <w:lastRenderedPageBreak/>
        <w:drawing>
          <wp:inline distT="0" distB="0" distL="114300" distR="114300">
            <wp:extent cx="295275" cy="277495"/>
            <wp:effectExtent l="0" t="0" r="9525" b="8255"/>
            <wp:docPr id="57"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5"/>
                    <pic:cNvPicPr>
                      <a:picLocks noChangeAspect="1"/>
                    </pic:cNvPicPr>
                  </pic:nvPicPr>
                  <pic:blipFill>
                    <a:blip r:embed="rId18" cstate="print"/>
                    <a:stretch>
                      <a:fillRect/>
                    </a:stretch>
                  </pic:blipFill>
                  <pic:spPr>
                    <a:xfrm>
                      <a:off x="0" y="0"/>
                      <a:ext cx="295275" cy="277495"/>
                    </a:xfrm>
                    <a:prstGeom prst="rect">
                      <a:avLst/>
                    </a:prstGeom>
                    <a:noFill/>
                    <a:ln w="9525">
                      <a:noFill/>
                    </a:ln>
                  </pic:spPr>
                </pic:pic>
              </a:graphicData>
            </a:graphic>
          </wp:inline>
        </w:drawing>
      </w:r>
      <w:r>
        <w:rPr>
          <w:rFonts w:hint="eastAsia"/>
        </w:rPr>
        <w:t>运行下一个</w:t>
      </w:r>
      <w:r>
        <w:rPr>
          <w:rFonts w:hint="eastAsia"/>
        </w:rPr>
        <w:t xml:space="preserve">step </w:t>
      </w:r>
    </w:p>
    <w:p w:rsidR="00E22B46" w:rsidRDefault="00DA0286">
      <w:pPr>
        <w:ind w:firstLineChars="200" w:firstLine="420"/>
      </w:pPr>
      <w:r>
        <w:rPr>
          <w:rFonts w:hint="eastAsia"/>
          <w:noProof/>
        </w:rPr>
        <w:drawing>
          <wp:inline distT="0" distB="0" distL="114300" distR="114300">
            <wp:extent cx="276225" cy="276225"/>
            <wp:effectExtent l="0" t="0" r="9525" b="9525"/>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r:embed="rId19" cstate="print"/>
                    <a:stretch>
                      <a:fillRect/>
                    </a:stretch>
                  </pic:blipFill>
                  <pic:spPr>
                    <a:xfrm>
                      <a:off x="0" y="0"/>
                      <a:ext cx="276225" cy="276225"/>
                    </a:xfrm>
                    <a:prstGeom prst="rect">
                      <a:avLst/>
                    </a:prstGeom>
                    <a:noFill/>
                    <a:ln w="9525">
                      <a:noFill/>
                    </a:ln>
                  </pic:spPr>
                </pic:pic>
              </a:graphicData>
            </a:graphic>
          </wp:inline>
        </w:drawing>
      </w:r>
      <w:proofErr w:type="gramStart"/>
      <w:r>
        <w:rPr>
          <w:rFonts w:hint="eastAsia"/>
        </w:rPr>
        <w:t>运次一次</w:t>
      </w:r>
      <w:proofErr w:type="gramEnd"/>
      <w:r>
        <w:rPr>
          <w:rFonts w:hint="eastAsia"/>
        </w:rPr>
        <w:t>工程流程</w:t>
      </w:r>
      <w:r>
        <w:rPr>
          <w:rFonts w:hint="eastAsia"/>
        </w:rPr>
        <w:t xml:space="preserve">  </w:t>
      </w:r>
    </w:p>
    <w:p w:rsidR="00E22B46" w:rsidRDefault="00DA0286">
      <w:pPr>
        <w:ind w:firstLineChars="200" w:firstLine="420"/>
      </w:pPr>
      <w:r>
        <w:rPr>
          <w:rFonts w:hint="eastAsia"/>
          <w:noProof/>
        </w:rPr>
        <w:drawing>
          <wp:inline distT="0" distB="0" distL="114300" distR="114300">
            <wp:extent cx="271780" cy="248285"/>
            <wp:effectExtent l="0" t="0" r="13970" b="18415"/>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r:embed="rId20" cstate="print"/>
                    <a:stretch>
                      <a:fillRect/>
                    </a:stretch>
                  </pic:blipFill>
                  <pic:spPr>
                    <a:xfrm>
                      <a:off x="0" y="0"/>
                      <a:ext cx="271780" cy="248285"/>
                    </a:xfrm>
                    <a:prstGeom prst="rect">
                      <a:avLst/>
                    </a:prstGeom>
                    <a:noFill/>
                    <a:ln w="9525">
                      <a:noFill/>
                    </a:ln>
                  </pic:spPr>
                </pic:pic>
              </a:graphicData>
            </a:graphic>
          </wp:inline>
        </w:drawing>
      </w:r>
      <w:r>
        <w:rPr>
          <w:rFonts w:hint="eastAsia"/>
        </w:rPr>
        <w:t>循环运行工作流程</w:t>
      </w:r>
      <w:r>
        <w:rPr>
          <w:rFonts w:hint="eastAsia"/>
        </w:rPr>
        <w:t xml:space="preserve">  </w:t>
      </w:r>
    </w:p>
    <w:p w:rsidR="00E22B46" w:rsidRDefault="00DA0286">
      <w:pPr>
        <w:ind w:firstLineChars="200" w:firstLine="420"/>
      </w:pPr>
      <w:r>
        <w:rPr>
          <w:rFonts w:hint="eastAsia"/>
          <w:noProof/>
        </w:rPr>
        <w:drawing>
          <wp:inline distT="0" distB="0" distL="114300" distR="114300">
            <wp:extent cx="276225" cy="250825"/>
            <wp:effectExtent l="0" t="0" r="9525" b="15875"/>
            <wp:docPr id="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pic:cNvPicPr>
                      <a:picLocks noChangeAspect="1"/>
                    </pic:cNvPicPr>
                  </pic:nvPicPr>
                  <pic:blipFill>
                    <a:blip r:embed="rId21" cstate="print"/>
                    <a:stretch>
                      <a:fillRect/>
                    </a:stretch>
                  </pic:blipFill>
                  <pic:spPr>
                    <a:xfrm>
                      <a:off x="0" y="0"/>
                      <a:ext cx="276225" cy="250825"/>
                    </a:xfrm>
                    <a:prstGeom prst="rect">
                      <a:avLst/>
                    </a:prstGeom>
                    <a:noFill/>
                    <a:ln w="9525">
                      <a:noFill/>
                    </a:ln>
                  </pic:spPr>
                </pic:pic>
              </a:graphicData>
            </a:graphic>
          </wp:inline>
        </w:drawing>
      </w:r>
      <w:r>
        <w:rPr>
          <w:rFonts w:hint="eastAsia"/>
        </w:rPr>
        <w:t>运行至</w:t>
      </w:r>
      <w:r>
        <w:rPr>
          <w:rFonts w:hint="eastAsia"/>
        </w:rPr>
        <w:t>fail</w:t>
      </w:r>
      <w:r>
        <w:rPr>
          <w:rFonts w:hint="eastAsia"/>
        </w:rPr>
        <w:t>的</w:t>
      </w:r>
      <w:r>
        <w:rPr>
          <w:rFonts w:hint="eastAsia"/>
        </w:rPr>
        <w:t xml:space="preserve">step  </w:t>
      </w:r>
    </w:p>
    <w:p w:rsidR="00E22B46" w:rsidRDefault="00DA0286">
      <w:pPr>
        <w:ind w:firstLineChars="200" w:firstLine="420"/>
      </w:pPr>
      <w:r>
        <w:rPr>
          <w:rFonts w:hint="eastAsia"/>
          <w:noProof/>
        </w:rPr>
        <w:drawing>
          <wp:inline distT="0" distB="0" distL="114300" distR="114300">
            <wp:extent cx="304800" cy="295275"/>
            <wp:effectExtent l="0" t="0" r="0" b="9525"/>
            <wp:docPr id="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1"/>
                    <pic:cNvPicPr>
                      <a:picLocks noChangeAspect="1"/>
                    </pic:cNvPicPr>
                  </pic:nvPicPr>
                  <pic:blipFill>
                    <a:blip r:embed="rId22" cstate="print"/>
                    <a:stretch>
                      <a:fillRect/>
                    </a:stretch>
                  </pic:blipFill>
                  <pic:spPr>
                    <a:xfrm>
                      <a:off x="0" y="0"/>
                      <a:ext cx="304800" cy="295275"/>
                    </a:xfrm>
                    <a:prstGeom prst="rect">
                      <a:avLst/>
                    </a:prstGeom>
                    <a:noFill/>
                    <a:ln w="9525">
                      <a:noFill/>
                    </a:ln>
                  </pic:spPr>
                </pic:pic>
              </a:graphicData>
            </a:graphic>
          </wp:inline>
        </w:drawing>
      </w:r>
      <w:r>
        <w:rPr>
          <w:rFonts w:hint="eastAsia"/>
        </w:rPr>
        <w:t>停止运行</w:t>
      </w:r>
    </w:p>
    <w:p w:rsidR="00E22B46" w:rsidRDefault="00E22B46">
      <w:pPr>
        <w:pStyle w:val="2"/>
        <w:spacing w:line="240" w:lineRule="auto"/>
        <w:ind w:firstLineChars="200" w:firstLine="643"/>
      </w:pPr>
    </w:p>
    <w:p w:rsidR="00E22B46" w:rsidRDefault="00E22B46">
      <w:pPr>
        <w:ind w:firstLineChars="200" w:firstLine="420"/>
        <w:sectPr w:rsidR="00E22B46">
          <w:type w:val="continuous"/>
          <w:pgSz w:w="11906" w:h="16838"/>
          <w:pgMar w:top="1440" w:right="1080" w:bottom="1440" w:left="1080" w:header="851" w:footer="992" w:gutter="0"/>
          <w:cols w:num="2" w:space="720" w:equalWidth="0">
            <w:col w:w="4660" w:space="425"/>
            <w:col w:w="4660"/>
          </w:cols>
          <w:docGrid w:type="lines" w:linePitch="312"/>
        </w:sectPr>
      </w:pPr>
    </w:p>
    <w:p w:rsidR="00E22B46" w:rsidRDefault="00DA0286">
      <w:pPr>
        <w:pStyle w:val="2"/>
      </w:pPr>
      <w:bookmarkStart w:id="5" w:name="_Toc518038473"/>
      <w:r>
        <w:rPr>
          <w:rFonts w:hint="eastAsia"/>
        </w:rPr>
        <w:lastRenderedPageBreak/>
        <w:t>3.</w:t>
      </w:r>
      <w:r>
        <w:rPr>
          <w:rFonts w:hint="eastAsia"/>
        </w:rPr>
        <w:t>显示区域</w:t>
      </w:r>
      <w:bookmarkEnd w:id="5"/>
    </w:p>
    <w:p w:rsidR="00E22B46" w:rsidRDefault="00DA0286">
      <w:pPr>
        <w:ind w:firstLineChars="400" w:firstLine="840"/>
      </w:pPr>
      <w:r>
        <w:rPr>
          <w:rFonts w:hint="eastAsia"/>
        </w:rPr>
        <w:t>显示图像</w:t>
      </w:r>
    </w:p>
    <w:p w:rsidR="00E22B46" w:rsidRDefault="00DA0286">
      <w:pPr>
        <w:pStyle w:val="2"/>
      </w:pPr>
      <w:bookmarkStart w:id="6" w:name="_Toc518038474"/>
      <w:r>
        <w:rPr>
          <w:rFonts w:hint="eastAsia"/>
        </w:rPr>
        <w:t>4.</w:t>
      </w:r>
      <w:r>
        <w:rPr>
          <w:rFonts w:hint="eastAsia"/>
        </w:rPr>
        <w:t>工作流程</w:t>
      </w:r>
      <w:bookmarkEnd w:id="6"/>
    </w:p>
    <w:p w:rsidR="00E22B46" w:rsidRDefault="00DA0286">
      <w:pPr>
        <w:ind w:firstLineChars="200" w:firstLine="420"/>
      </w:pPr>
      <w:r>
        <w:rPr>
          <w:rFonts w:hint="eastAsia"/>
        </w:rPr>
        <w:t xml:space="preserve">    </w:t>
      </w:r>
      <w:r>
        <w:rPr>
          <w:rFonts w:hint="eastAsia"/>
        </w:rPr>
        <w:t>通过从选择</w:t>
      </w:r>
      <w:r>
        <w:rPr>
          <w:rFonts w:hint="eastAsia"/>
        </w:rPr>
        <w:t>step</w:t>
      </w:r>
      <w:r>
        <w:rPr>
          <w:rFonts w:hint="eastAsia"/>
        </w:rPr>
        <w:t>加入工作流程，不同功能的</w:t>
      </w:r>
      <w:r>
        <w:rPr>
          <w:rFonts w:hint="eastAsia"/>
        </w:rPr>
        <w:t>step</w:t>
      </w:r>
      <w:r>
        <w:rPr>
          <w:rFonts w:hint="eastAsia"/>
        </w:rPr>
        <w:t>搭配可实现图像采集、处理、</w:t>
      </w:r>
      <w:r>
        <w:rPr>
          <w:rFonts w:hint="eastAsia"/>
        </w:rPr>
        <w:t xml:space="preserve"> </w:t>
      </w:r>
      <w:r>
        <w:rPr>
          <w:rFonts w:hint="eastAsia"/>
        </w:rPr>
        <w:t>计算和显示等功能。</w:t>
      </w:r>
    </w:p>
    <w:p w:rsidR="00E22B46" w:rsidRDefault="00DA0286">
      <w:pPr>
        <w:pStyle w:val="2"/>
      </w:pPr>
      <w:bookmarkStart w:id="7" w:name="_Toc518038475"/>
      <w:r>
        <w:rPr>
          <w:rFonts w:hint="eastAsia"/>
        </w:rPr>
        <w:lastRenderedPageBreak/>
        <w:t>5.</w:t>
      </w:r>
      <w:r>
        <w:rPr>
          <w:rFonts w:hint="eastAsia"/>
        </w:rPr>
        <w:t>工具箱</w:t>
      </w:r>
      <w:bookmarkEnd w:id="7"/>
    </w:p>
    <w:p w:rsidR="00E22B46" w:rsidRDefault="00DA0286">
      <w:pPr>
        <w:ind w:firstLineChars="300" w:firstLine="630"/>
      </w:pPr>
      <w:r>
        <w:rPr>
          <w:rFonts w:hint="eastAsia"/>
        </w:rPr>
        <w:t>工具箱中列出了当前可以使用的工具</w:t>
      </w:r>
      <w:r>
        <w:rPr>
          <w:rFonts w:hint="eastAsia"/>
        </w:rPr>
        <w:t>step</w:t>
      </w:r>
      <w:r>
        <w:rPr>
          <w:rFonts w:hint="eastAsia"/>
        </w:rPr>
        <w:t>，共有</w:t>
      </w:r>
      <w:r>
        <w:rPr>
          <w:rFonts w:hint="eastAsia"/>
        </w:rPr>
        <w:t xml:space="preserve">8 </w:t>
      </w:r>
      <w:r>
        <w:rPr>
          <w:rFonts w:hint="eastAsia"/>
        </w:rPr>
        <w:t>大类。</w:t>
      </w:r>
    </w:p>
    <w:p w:rsidR="00E22B46" w:rsidRDefault="00DA0286">
      <w:pPr>
        <w:ind w:firstLineChars="300" w:firstLine="630"/>
      </w:pPr>
      <w:r>
        <w:rPr>
          <w:noProof/>
        </w:rPr>
        <w:drawing>
          <wp:anchor distT="0" distB="0" distL="114935" distR="114935" simplePos="0" relativeHeight="251658240" behindDoc="0" locked="0" layoutInCell="1" allowOverlap="1">
            <wp:simplePos x="0" y="0"/>
            <wp:positionH relativeFrom="column">
              <wp:posOffset>457200</wp:posOffset>
            </wp:positionH>
            <wp:positionV relativeFrom="paragraph">
              <wp:posOffset>132715</wp:posOffset>
            </wp:positionV>
            <wp:extent cx="2237740" cy="2256790"/>
            <wp:effectExtent l="0" t="0" r="10160" b="10160"/>
            <wp:wrapSquare wrapText="bothSides"/>
            <wp:docPr id="64"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2"/>
                    <pic:cNvPicPr>
                      <a:picLocks noChangeAspect="1"/>
                    </pic:cNvPicPr>
                  </pic:nvPicPr>
                  <pic:blipFill>
                    <a:blip r:embed="rId23" cstate="print"/>
                    <a:stretch>
                      <a:fillRect/>
                    </a:stretch>
                  </pic:blipFill>
                  <pic:spPr>
                    <a:xfrm>
                      <a:off x="0" y="0"/>
                      <a:ext cx="2237740" cy="2256790"/>
                    </a:xfrm>
                    <a:prstGeom prst="rect">
                      <a:avLst/>
                    </a:prstGeom>
                    <a:noFill/>
                    <a:ln w="9525">
                      <a:noFill/>
                    </a:ln>
                  </pic:spPr>
                </pic:pic>
              </a:graphicData>
            </a:graphic>
          </wp:anchor>
        </w:drawing>
      </w:r>
    </w:p>
    <w:p w:rsidR="00E22B46" w:rsidRDefault="00E22B46">
      <w:pPr>
        <w:ind w:firstLineChars="300" w:firstLine="630"/>
      </w:pPr>
    </w:p>
    <w:p w:rsidR="00E22B46" w:rsidRDefault="00DA0286">
      <w:pPr>
        <w:numPr>
          <w:ilvl w:val="0"/>
          <w:numId w:val="1"/>
        </w:numPr>
        <w:ind w:leftChars="200" w:left="420" w:firstLineChars="200" w:firstLine="420"/>
        <w:jc w:val="left"/>
      </w:pPr>
      <w:r>
        <w:rPr>
          <w:rFonts w:hint="eastAsia"/>
        </w:rPr>
        <w:t>Acquire Image</w:t>
      </w:r>
      <w:r>
        <w:rPr>
          <w:rFonts w:hint="eastAsia"/>
        </w:rPr>
        <w:t>：获取图像。</w:t>
      </w:r>
    </w:p>
    <w:p w:rsidR="00E22B46" w:rsidRDefault="00DA0286">
      <w:pPr>
        <w:numPr>
          <w:ilvl w:val="0"/>
          <w:numId w:val="1"/>
        </w:numPr>
        <w:ind w:leftChars="200" w:left="420" w:firstLineChars="200" w:firstLine="420"/>
        <w:jc w:val="left"/>
      </w:pPr>
      <w:r>
        <w:rPr>
          <w:rFonts w:hint="eastAsia"/>
        </w:rPr>
        <w:t>Enhance Image</w:t>
      </w:r>
      <w:r>
        <w:rPr>
          <w:rFonts w:hint="eastAsia"/>
        </w:rPr>
        <w:t>：加强图片。</w:t>
      </w:r>
    </w:p>
    <w:p w:rsidR="00E22B46" w:rsidRDefault="00DA0286">
      <w:pPr>
        <w:numPr>
          <w:ilvl w:val="0"/>
          <w:numId w:val="1"/>
        </w:numPr>
        <w:ind w:leftChars="200" w:left="420" w:firstLineChars="200" w:firstLine="420"/>
        <w:jc w:val="left"/>
      </w:pPr>
      <w:r>
        <w:rPr>
          <w:rFonts w:hint="eastAsia"/>
        </w:rPr>
        <w:t>Locate Features</w:t>
      </w:r>
      <w:r>
        <w:rPr>
          <w:rFonts w:hint="eastAsia"/>
        </w:rPr>
        <w:t>：特征定位。</w:t>
      </w:r>
    </w:p>
    <w:p w:rsidR="00E22B46" w:rsidRDefault="00DA0286">
      <w:pPr>
        <w:numPr>
          <w:ilvl w:val="0"/>
          <w:numId w:val="1"/>
        </w:numPr>
        <w:ind w:leftChars="200" w:left="420" w:firstLineChars="200" w:firstLine="420"/>
        <w:jc w:val="left"/>
      </w:pPr>
      <w:r>
        <w:rPr>
          <w:rFonts w:hint="eastAsia"/>
        </w:rPr>
        <w:t>Measure Features</w:t>
      </w:r>
      <w:r>
        <w:rPr>
          <w:rFonts w:hint="eastAsia"/>
        </w:rPr>
        <w:t>：测量特征。</w:t>
      </w:r>
    </w:p>
    <w:p w:rsidR="00E22B46" w:rsidRDefault="00DA0286">
      <w:pPr>
        <w:numPr>
          <w:ilvl w:val="0"/>
          <w:numId w:val="1"/>
        </w:numPr>
        <w:ind w:leftChars="200" w:left="420" w:firstLineChars="200" w:firstLine="420"/>
        <w:jc w:val="left"/>
      </w:pPr>
      <w:r>
        <w:rPr>
          <w:rFonts w:hint="eastAsia"/>
        </w:rPr>
        <w:t xml:space="preserve">Check for </w:t>
      </w:r>
      <w:proofErr w:type="spellStart"/>
      <w:r>
        <w:rPr>
          <w:rFonts w:hint="eastAsia"/>
        </w:rPr>
        <w:t>Precence</w:t>
      </w:r>
      <w:proofErr w:type="spellEnd"/>
      <w:r>
        <w:rPr>
          <w:rFonts w:hint="eastAsia"/>
        </w:rPr>
        <w:t>：转换检测。</w:t>
      </w:r>
    </w:p>
    <w:p w:rsidR="00E22B46" w:rsidRDefault="00DA0286">
      <w:pPr>
        <w:numPr>
          <w:ilvl w:val="0"/>
          <w:numId w:val="1"/>
        </w:numPr>
        <w:ind w:leftChars="200" w:left="420" w:firstLineChars="200" w:firstLine="420"/>
        <w:jc w:val="left"/>
      </w:pPr>
      <w:r>
        <w:rPr>
          <w:rFonts w:hint="eastAsia"/>
        </w:rPr>
        <w:t>Ident</w:t>
      </w:r>
      <w:r w:rsidR="006F7363">
        <w:rPr>
          <w:rFonts w:hint="eastAsia"/>
        </w:rPr>
        <w:t>ify Parts</w:t>
      </w:r>
      <w:r w:rsidR="006F7363">
        <w:rPr>
          <w:rFonts w:hint="eastAsia"/>
        </w:rPr>
        <w:t>：</w:t>
      </w:r>
      <w:r>
        <w:rPr>
          <w:rFonts w:hint="eastAsia"/>
        </w:rPr>
        <w:t>识别解码。</w:t>
      </w:r>
    </w:p>
    <w:p w:rsidR="00E22B46" w:rsidRDefault="00DA0286">
      <w:pPr>
        <w:numPr>
          <w:ilvl w:val="0"/>
          <w:numId w:val="1"/>
        </w:numPr>
        <w:ind w:leftChars="200" w:left="420" w:firstLineChars="200" w:firstLine="420"/>
        <w:jc w:val="left"/>
      </w:pPr>
      <w:r>
        <w:rPr>
          <w:rFonts w:hint="eastAsia"/>
        </w:rPr>
        <w:t>Communicate</w:t>
      </w:r>
      <w:r>
        <w:rPr>
          <w:rFonts w:hint="eastAsia"/>
        </w:rPr>
        <w:t>：通讯。</w:t>
      </w:r>
    </w:p>
    <w:p w:rsidR="00E22B46" w:rsidRDefault="00DA0286">
      <w:pPr>
        <w:numPr>
          <w:ilvl w:val="0"/>
          <w:numId w:val="1"/>
        </w:numPr>
        <w:ind w:leftChars="200" w:left="420" w:firstLineChars="200" w:firstLine="420"/>
        <w:jc w:val="left"/>
      </w:pPr>
      <w:r>
        <w:rPr>
          <w:rFonts w:hint="eastAsia"/>
        </w:rPr>
        <w:t>Use Additional Tools</w:t>
      </w:r>
      <w:r>
        <w:rPr>
          <w:rFonts w:hint="eastAsia"/>
        </w:rPr>
        <w:t>：系统工具。</w:t>
      </w:r>
    </w:p>
    <w:p w:rsidR="00E22B46" w:rsidRDefault="00E22B46">
      <w:pPr>
        <w:jc w:val="left"/>
      </w:pPr>
    </w:p>
    <w:p w:rsidR="00E22B46" w:rsidRDefault="00E22B46">
      <w:pPr>
        <w:jc w:val="left"/>
      </w:pPr>
    </w:p>
    <w:p w:rsidR="00E22B46" w:rsidRDefault="00E22B46">
      <w:pPr>
        <w:jc w:val="left"/>
      </w:pPr>
    </w:p>
    <w:p w:rsidR="00E22B46" w:rsidRDefault="00DA0286">
      <w:pPr>
        <w:pStyle w:val="2"/>
      </w:pPr>
      <w:bookmarkStart w:id="8" w:name="_Toc518038476"/>
      <w:r>
        <w:rPr>
          <w:rFonts w:hint="eastAsia"/>
        </w:rPr>
        <w:t>6.Step</w:t>
      </w:r>
      <w:r>
        <w:rPr>
          <w:rFonts w:hint="eastAsia"/>
        </w:rPr>
        <w:t>属性</w:t>
      </w:r>
      <w:bookmarkEnd w:id="8"/>
    </w:p>
    <w:p w:rsidR="00E22B46" w:rsidRDefault="00DA0286">
      <w:pPr>
        <w:ind w:firstLineChars="300" w:firstLine="630"/>
      </w:pPr>
      <w:r>
        <w:rPr>
          <w:rFonts w:hint="eastAsia"/>
        </w:rPr>
        <w:t>每个</w:t>
      </w:r>
      <w:r>
        <w:rPr>
          <w:rFonts w:hint="eastAsia"/>
        </w:rPr>
        <w:t>step</w:t>
      </w:r>
      <w:r>
        <w:rPr>
          <w:rFonts w:hint="eastAsia"/>
        </w:rPr>
        <w:t>的参数设置界面。</w:t>
      </w:r>
    </w:p>
    <w:p w:rsidR="00E22B46" w:rsidRDefault="00E22B46">
      <w:pPr>
        <w:ind w:firstLineChars="300" w:firstLine="630"/>
      </w:pPr>
    </w:p>
    <w:p w:rsidR="00E22B46" w:rsidRDefault="00DA0286">
      <w:pPr>
        <w:pStyle w:val="1"/>
      </w:pPr>
      <w:bookmarkStart w:id="9" w:name="_Toc518038477"/>
      <w:r>
        <w:rPr>
          <w:rFonts w:hint="eastAsia"/>
        </w:rPr>
        <w:t>二、操作</w:t>
      </w:r>
      <w:bookmarkEnd w:id="9"/>
    </w:p>
    <w:p w:rsidR="00E22B46" w:rsidRDefault="00DA0286">
      <w:pPr>
        <w:pStyle w:val="2"/>
      </w:pPr>
      <w:bookmarkStart w:id="10" w:name="_Toc518038478"/>
      <w:r>
        <w:rPr>
          <w:rFonts w:hint="eastAsia"/>
        </w:rPr>
        <w:t>1.</w:t>
      </w:r>
      <w:r>
        <w:rPr>
          <w:rFonts w:hint="eastAsia"/>
        </w:rPr>
        <w:t>项目操作</w:t>
      </w:r>
      <w:bookmarkEnd w:id="10"/>
    </w:p>
    <w:p w:rsidR="00E22B46" w:rsidRDefault="00DA0286">
      <w:pPr>
        <w:ind w:firstLineChars="300" w:firstLine="630"/>
      </w:pPr>
      <w:r>
        <w:rPr>
          <w:rFonts w:hint="eastAsia"/>
        </w:rPr>
        <w:t>File</w:t>
      </w:r>
      <w:r>
        <w:rPr>
          <w:rFonts w:hint="eastAsia"/>
        </w:rPr>
        <w:t>菜单下的选项为项目操作。</w:t>
      </w:r>
    </w:p>
    <w:p w:rsidR="00E22B46" w:rsidRDefault="00DA0286">
      <w:pPr>
        <w:ind w:firstLineChars="300" w:firstLine="630"/>
      </w:pPr>
      <w:r>
        <w:rPr>
          <w:rFonts w:hint="eastAsia"/>
        </w:rPr>
        <w:t>选择</w:t>
      </w:r>
      <w:r>
        <w:rPr>
          <w:rFonts w:hint="eastAsia"/>
        </w:rPr>
        <w:t>New</w:t>
      </w:r>
      <w:r>
        <w:rPr>
          <w:rFonts w:hint="eastAsia"/>
        </w:rPr>
        <w:t>新建项目，选择</w:t>
      </w:r>
      <w:r>
        <w:rPr>
          <w:rFonts w:hint="eastAsia"/>
        </w:rPr>
        <w:t>Open</w:t>
      </w:r>
      <w:r>
        <w:rPr>
          <w:rFonts w:hint="eastAsia"/>
        </w:rPr>
        <w:t>打开项目，</w:t>
      </w:r>
      <w:r>
        <w:rPr>
          <w:rFonts w:hint="eastAsia"/>
        </w:rPr>
        <w:t>Save</w:t>
      </w:r>
      <w:r>
        <w:rPr>
          <w:rFonts w:hint="eastAsia"/>
        </w:rPr>
        <w:t>保存工程，保存工程文件格式为</w:t>
      </w:r>
      <w:proofErr w:type="spellStart"/>
      <w:r>
        <w:rPr>
          <w:rFonts w:hint="eastAsia"/>
        </w:rPr>
        <w:t>kvb</w:t>
      </w:r>
      <w:proofErr w:type="spellEnd"/>
      <w:r>
        <w:rPr>
          <w:rFonts w:hint="eastAsia"/>
        </w:rPr>
        <w:t>。</w:t>
      </w:r>
    </w:p>
    <w:p w:rsidR="00E22B46" w:rsidRDefault="00DA0286">
      <w:pPr>
        <w:ind w:firstLineChars="300" w:firstLine="630"/>
      </w:pPr>
      <w:r>
        <w:rPr>
          <w:rFonts w:hint="eastAsia"/>
        </w:rPr>
        <w:t>工具栏中有对应的工具选项。</w:t>
      </w:r>
    </w:p>
    <w:p w:rsidR="00E22B46" w:rsidRDefault="00E22B46">
      <w:pPr>
        <w:ind w:firstLine="420"/>
      </w:pPr>
    </w:p>
    <w:p w:rsidR="00E22B46" w:rsidRDefault="00DA0286">
      <w:pPr>
        <w:pStyle w:val="2"/>
      </w:pPr>
      <w:bookmarkStart w:id="11" w:name="_Toc518038479"/>
      <w:r>
        <w:rPr>
          <w:rFonts w:hint="eastAsia"/>
        </w:rPr>
        <w:t>2.</w:t>
      </w:r>
      <w:r>
        <w:rPr>
          <w:rFonts w:hint="eastAsia"/>
        </w:rPr>
        <w:t>流程操作</w:t>
      </w:r>
      <w:bookmarkEnd w:id="11"/>
    </w:p>
    <w:p w:rsidR="00E22B46" w:rsidRDefault="00DA0286">
      <w:pPr>
        <w:pStyle w:val="3"/>
      </w:pPr>
      <w:bookmarkStart w:id="12" w:name="_Toc518038480"/>
      <w:r>
        <w:rPr>
          <w:rFonts w:hint="eastAsia"/>
        </w:rPr>
        <w:t>2.1</w:t>
      </w:r>
      <w:r>
        <w:rPr>
          <w:rFonts w:hint="eastAsia"/>
        </w:rPr>
        <w:t>添加</w:t>
      </w:r>
      <w:r>
        <w:rPr>
          <w:rFonts w:hint="eastAsia"/>
        </w:rPr>
        <w:t>step</w:t>
      </w:r>
      <w:bookmarkEnd w:id="12"/>
    </w:p>
    <w:p w:rsidR="00E22B46" w:rsidRDefault="00DA0286">
      <w:pPr>
        <w:ind w:firstLineChars="400" w:firstLine="840"/>
      </w:pPr>
      <w:r>
        <w:rPr>
          <w:rFonts w:hint="eastAsia"/>
        </w:rPr>
        <w:t>在工具箱中选择想添加的</w:t>
      </w:r>
      <w:r>
        <w:rPr>
          <w:rFonts w:hint="eastAsia"/>
        </w:rPr>
        <w:t>step</w:t>
      </w:r>
      <w:r>
        <w:rPr>
          <w:rFonts w:hint="eastAsia"/>
        </w:rPr>
        <w:t>图标双击，在</w:t>
      </w:r>
      <w:r>
        <w:rPr>
          <w:rFonts w:hint="eastAsia"/>
        </w:rPr>
        <w:t>step</w:t>
      </w:r>
      <w:r>
        <w:rPr>
          <w:rFonts w:hint="eastAsia"/>
        </w:rPr>
        <w:t>属性区进行设置后点击</w:t>
      </w:r>
      <w:r>
        <w:rPr>
          <w:rFonts w:hint="eastAsia"/>
        </w:rPr>
        <w:t>ok</w:t>
      </w:r>
      <w:r>
        <w:rPr>
          <w:rFonts w:hint="eastAsia"/>
        </w:rPr>
        <w:t>，</w:t>
      </w:r>
      <w:r>
        <w:rPr>
          <w:rFonts w:hint="eastAsia"/>
        </w:rPr>
        <w:t>step</w:t>
      </w:r>
      <w:r>
        <w:rPr>
          <w:rFonts w:hint="eastAsia"/>
        </w:rPr>
        <w:t>将添加到工作流程区中。</w:t>
      </w:r>
    </w:p>
    <w:p w:rsidR="00E22B46" w:rsidRDefault="00DA0286">
      <w:pPr>
        <w:ind w:firstLine="420"/>
      </w:pPr>
      <w:r>
        <w:rPr>
          <w:noProof/>
        </w:rPr>
        <w:drawing>
          <wp:inline distT="0" distB="0" distL="114300" distR="114300">
            <wp:extent cx="6181090" cy="1419225"/>
            <wp:effectExtent l="0" t="0" r="10160" b="9525"/>
            <wp:docPr id="59"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7"/>
                    <pic:cNvPicPr>
                      <a:picLocks noChangeAspect="1"/>
                    </pic:cNvPicPr>
                  </pic:nvPicPr>
                  <pic:blipFill>
                    <a:blip r:embed="rId24" cstate="print"/>
                    <a:stretch>
                      <a:fillRect/>
                    </a:stretch>
                  </pic:blipFill>
                  <pic:spPr>
                    <a:xfrm>
                      <a:off x="0" y="0"/>
                      <a:ext cx="6181090" cy="1419225"/>
                    </a:xfrm>
                    <a:prstGeom prst="rect">
                      <a:avLst/>
                    </a:prstGeom>
                    <a:noFill/>
                    <a:ln w="9525">
                      <a:noFill/>
                    </a:ln>
                  </pic:spPr>
                </pic:pic>
              </a:graphicData>
            </a:graphic>
          </wp:inline>
        </w:drawing>
      </w:r>
    </w:p>
    <w:p w:rsidR="00E22B46" w:rsidRDefault="00DA0286">
      <w:pPr>
        <w:pStyle w:val="3"/>
      </w:pPr>
      <w:bookmarkStart w:id="13" w:name="_Toc518038481"/>
      <w:r>
        <w:rPr>
          <w:rFonts w:hint="eastAsia"/>
        </w:rPr>
        <w:lastRenderedPageBreak/>
        <w:t>2.2</w:t>
      </w:r>
      <w:r>
        <w:rPr>
          <w:rFonts w:hint="eastAsia"/>
        </w:rPr>
        <w:t>编辑</w:t>
      </w:r>
      <w:r>
        <w:rPr>
          <w:rFonts w:hint="eastAsia"/>
        </w:rPr>
        <w:t>step</w:t>
      </w:r>
      <w:bookmarkEnd w:id="13"/>
    </w:p>
    <w:p w:rsidR="00E22B46" w:rsidRDefault="00DA0286">
      <w:pPr>
        <w:ind w:firstLineChars="400" w:firstLine="840"/>
      </w:pPr>
      <w:r>
        <w:rPr>
          <w:rFonts w:hint="eastAsia"/>
        </w:rPr>
        <w:t>在工作流程区中</w:t>
      </w:r>
      <w:proofErr w:type="gramStart"/>
      <w:r>
        <w:rPr>
          <w:rFonts w:hint="eastAsia"/>
        </w:rPr>
        <w:t>双击想</w:t>
      </w:r>
      <w:proofErr w:type="gramEnd"/>
      <w:r>
        <w:rPr>
          <w:rFonts w:hint="eastAsia"/>
        </w:rPr>
        <w:t>编辑的</w:t>
      </w:r>
      <w:r>
        <w:rPr>
          <w:rFonts w:hint="eastAsia"/>
        </w:rPr>
        <w:t>step</w:t>
      </w:r>
      <w:r>
        <w:rPr>
          <w:rFonts w:hint="eastAsia"/>
        </w:rPr>
        <w:t>图标，可以在</w:t>
      </w:r>
      <w:r>
        <w:rPr>
          <w:rFonts w:hint="eastAsia"/>
        </w:rPr>
        <w:t>step</w:t>
      </w:r>
      <w:r>
        <w:rPr>
          <w:rFonts w:hint="eastAsia"/>
        </w:rPr>
        <w:t>属性区设置</w:t>
      </w:r>
      <w:r>
        <w:rPr>
          <w:rFonts w:hint="eastAsia"/>
        </w:rPr>
        <w:t>step</w:t>
      </w:r>
      <w:r>
        <w:rPr>
          <w:rFonts w:hint="eastAsia"/>
        </w:rPr>
        <w:t>参数。</w:t>
      </w:r>
    </w:p>
    <w:p w:rsidR="00E22B46" w:rsidRDefault="00DA0286">
      <w:pPr>
        <w:pStyle w:val="3"/>
      </w:pPr>
      <w:bookmarkStart w:id="14" w:name="_Toc518038482"/>
      <w:r>
        <w:rPr>
          <w:rFonts w:hint="eastAsia"/>
        </w:rPr>
        <w:t>2.3</w:t>
      </w:r>
      <w:r>
        <w:rPr>
          <w:rFonts w:hint="eastAsia"/>
        </w:rPr>
        <w:t>删除</w:t>
      </w:r>
      <w:r>
        <w:rPr>
          <w:rFonts w:hint="eastAsia"/>
        </w:rPr>
        <w:t>step</w:t>
      </w:r>
      <w:bookmarkEnd w:id="14"/>
    </w:p>
    <w:p w:rsidR="00E22B46" w:rsidRDefault="00DA0286">
      <w:pPr>
        <w:ind w:firstLineChars="400" w:firstLine="840"/>
      </w:pPr>
      <w:r>
        <w:rPr>
          <w:rFonts w:hint="eastAsia"/>
        </w:rPr>
        <w:t>在工作流程区中选择想删除的</w:t>
      </w:r>
      <w:r>
        <w:rPr>
          <w:rFonts w:hint="eastAsia"/>
        </w:rPr>
        <w:t>step</w:t>
      </w:r>
      <w:r>
        <w:rPr>
          <w:rFonts w:hint="eastAsia"/>
        </w:rPr>
        <w:t>图标右键出现菜单，选择</w:t>
      </w:r>
      <w:r>
        <w:rPr>
          <w:rFonts w:hint="eastAsia"/>
        </w:rPr>
        <w:t>delete</w:t>
      </w:r>
      <w:r>
        <w:rPr>
          <w:rFonts w:hint="eastAsia"/>
        </w:rPr>
        <w:t>删除</w:t>
      </w:r>
      <w:r>
        <w:rPr>
          <w:rFonts w:hint="eastAsia"/>
        </w:rPr>
        <w:t>step</w:t>
      </w:r>
      <w:r>
        <w:rPr>
          <w:rFonts w:hint="eastAsia"/>
        </w:rPr>
        <w:t>。</w:t>
      </w:r>
    </w:p>
    <w:p w:rsidR="00E22B46" w:rsidRDefault="00DA0286">
      <w:pPr>
        <w:pStyle w:val="3"/>
      </w:pPr>
      <w:bookmarkStart w:id="15" w:name="_Toc518038483"/>
      <w:r>
        <w:rPr>
          <w:rFonts w:hint="eastAsia"/>
        </w:rPr>
        <w:t>2.4</w:t>
      </w:r>
      <w:r>
        <w:rPr>
          <w:rFonts w:hint="eastAsia"/>
        </w:rPr>
        <w:t>无效</w:t>
      </w:r>
      <w:r>
        <w:rPr>
          <w:rFonts w:hint="eastAsia"/>
        </w:rPr>
        <w:t>step</w:t>
      </w:r>
      <w:bookmarkEnd w:id="15"/>
    </w:p>
    <w:p w:rsidR="00E22B46" w:rsidRDefault="00DA0286">
      <w:pPr>
        <w:ind w:leftChars="200" w:left="420" w:firstLineChars="200" w:firstLine="420"/>
      </w:pPr>
      <w:r>
        <w:rPr>
          <w:rFonts w:hint="eastAsia"/>
        </w:rPr>
        <w:t>在工作流程区中选择想无效的</w:t>
      </w:r>
      <w:r>
        <w:rPr>
          <w:rFonts w:hint="eastAsia"/>
        </w:rPr>
        <w:t>step</w:t>
      </w:r>
      <w:r>
        <w:rPr>
          <w:rFonts w:hint="eastAsia"/>
        </w:rPr>
        <w:t>图标右键出现菜单，选择</w:t>
      </w:r>
      <w:r>
        <w:rPr>
          <w:rFonts w:hint="eastAsia"/>
        </w:rPr>
        <w:t>Disable</w:t>
      </w:r>
      <w:r>
        <w:rPr>
          <w:rFonts w:hint="eastAsia"/>
        </w:rPr>
        <w:t>无效</w:t>
      </w:r>
      <w:r>
        <w:rPr>
          <w:rFonts w:hint="eastAsia"/>
        </w:rPr>
        <w:t>step</w:t>
      </w:r>
      <w:r>
        <w:rPr>
          <w:rFonts w:hint="eastAsia"/>
        </w:rPr>
        <w:t>，选择</w:t>
      </w:r>
      <w:r>
        <w:rPr>
          <w:rFonts w:hint="eastAsia"/>
        </w:rPr>
        <w:t>Enable</w:t>
      </w:r>
      <w:r>
        <w:rPr>
          <w:rFonts w:hint="eastAsia"/>
        </w:rPr>
        <w:t>恢复</w:t>
      </w:r>
      <w:r>
        <w:rPr>
          <w:rFonts w:hint="eastAsia"/>
        </w:rPr>
        <w:t>step</w:t>
      </w:r>
      <w:r>
        <w:rPr>
          <w:rFonts w:hint="eastAsia"/>
        </w:rPr>
        <w:t>。</w:t>
      </w:r>
    </w:p>
    <w:p w:rsidR="00E22B46" w:rsidRDefault="00DA0286">
      <w:pPr>
        <w:pStyle w:val="3"/>
      </w:pPr>
      <w:bookmarkStart w:id="16" w:name="_Toc518038484"/>
      <w:r>
        <w:rPr>
          <w:rFonts w:hint="eastAsia"/>
        </w:rPr>
        <w:t>2.5</w:t>
      </w:r>
      <w:r>
        <w:rPr>
          <w:rFonts w:hint="eastAsia"/>
        </w:rPr>
        <w:t>播放流程</w:t>
      </w:r>
      <w:bookmarkEnd w:id="16"/>
    </w:p>
    <w:p w:rsidR="00E22B46" w:rsidRDefault="00DA0286">
      <w:pPr>
        <w:ind w:firstLineChars="400" w:firstLine="840"/>
      </w:pPr>
      <w:r>
        <w:rPr>
          <w:rFonts w:hint="eastAsia"/>
        </w:rPr>
        <w:t>选择流程工具栏中的选项播放和停止工作流程。</w:t>
      </w:r>
    </w:p>
    <w:p w:rsidR="00E22B46" w:rsidRDefault="00DA0286">
      <w:pPr>
        <w:pStyle w:val="1"/>
      </w:pPr>
      <w:bookmarkStart w:id="17" w:name="_Toc518038485"/>
      <w:r>
        <w:rPr>
          <w:rFonts w:hint="eastAsia"/>
        </w:rPr>
        <w:t>三、</w:t>
      </w:r>
      <w:r>
        <w:rPr>
          <w:rFonts w:hint="eastAsia"/>
        </w:rPr>
        <w:t>step</w:t>
      </w:r>
      <w:r>
        <w:rPr>
          <w:rFonts w:hint="eastAsia"/>
        </w:rPr>
        <w:t>说明</w:t>
      </w:r>
      <w:bookmarkEnd w:id="17"/>
    </w:p>
    <w:p w:rsidR="00E22B46" w:rsidRDefault="00DA0286">
      <w:pPr>
        <w:pStyle w:val="2"/>
      </w:pPr>
      <w:bookmarkStart w:id="18" w:name="_Toc518038486"/>
      <w:r>
        <w:rPr>
          <w:rFonts w:hint="eastAsia"/>
        </w:rPr>
        <w:t>1.Acquire Image</w:t>
      </w:r>
      <w:r>
        <w:rPr>
          <w:rFonts w:hint="eastAsia"/>
        </w:rPr>
        <w:t>：获取图像</w:t>
      </w:r>
      <w:bookmarkEnd w:id="18"/>
    </w:p>
    <w:p w:rsidR="00E22B46" w:rsidRDefault="00DA0286">
      <w:pPr>
        <w:pStyle w:val="3"/>
      </w:pPr>
      <w:r>
        <w:rPr>
          <w:rFonts w:hint="eastAsia"/>
          <w:noProof/>
        </w:rPr>
        <w:drawing>
          <wp:anchor distT="0" distB="0" distL="114935" distR="114935" simplePos="0" relativeHeight="251662336" behindDoc="0" locked="0" layoutInCell="1" allowOverlap="1">
            <wp:simplePos x="0" y="0"/>
            <wp:positionH relativeFrom="column">
              <wp:posOffset>238760</wp:posOffset>
            </wp:positionH>
            <wp:positionV relativeFrom="paragraph">
              <wp:posOffset>577215</wp:posOffset>
            </wp:positionV>
            <wp:extent cx="2010410" cy="334645"/>
            <wp:effectExtent l="0" t="0" r="8890" b="8255"/>
            <wp:wrapSquare wrapText="bothSides"/>
            <wp:docPr id="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3"/>
                    <pic:cNvPicPr>
                      <a:picLocks noChangeAspect="1"/>
                    </pic:cNvPicPr>
                  </pic:nvPicPr>
                  <pic:blipFill>
                    <a:blip r:embed="rId25" cstate="print"/>
                    <a:stretch>
                      <a:fillRect/>
                    </a:stretch>
                  </pic:blipFill>
                  <pic:spPr>
                    <a:xfrm>
                      <a:off x="0" y="0"/>
                      <a:ext cx="2010410" cy="334645"/>
                    </a:xfrm>
                    <a:prstGeom prst="rect">
                      <a:avLst/>
                    </a:prstGeom>
                    <a:noFill/>
                    <a:ln w="9525">
                      <a:noFill/>
                    </a:ln>
                  </pic:spPr>
                </pic:pic>
              </a:graphicData>
            </a:graphic>
          </wp:anchor>
        </w:drawing>
      </w:r>
      <w:bookmarkStart w:id="19" w:name="_Toc518038487"/>
      <w:r>
        <w:rPr>
          <w:rFonts w:hint="eastAsia"/>
        </w:rPr>
        <w:t>1.1Camera</w:t>
      </w:r>
      <w:bookmarkEnd w:id="19"/>
    </w:p>
    <w:p w:rsidR="00E22B46" w:rsidRDefault="00E22B46">
      <w:pPr>
        <w:ind w:firstLineChars="300" w:firstLine="723"/>
        <w:rPr>
          <w:b/>
          <w:bCs/>
          <w:sz w:val="24"/>
          <w:szCs w:val="24"/>
        </w:rPr>
      </w:pPr>
    </w:p>
    <w:p w:rsidR="00E22B46" w:rsidRDefault="00DA0286">
      <w:r>
        <w:rPr>
          <w:rFonts w:hint="eastAsia"/>
        </w:rPr>
        <w:t>支持</w:t>
      </w:r>
      <w:r>
        <w:rPr>
          <w:rFonts w:hint="eastAsia"/>
        </w:rPr>
        <w:t>KSJ</w:t>
      </w:r>
      <w:r>
        <w:rPr>
          <w:rFonts w:hint="eastAsia"/>
        </w:rPr>
        <w:t>工业相机</w:t>
      </w:r>
      <w:r>
        <w:rPr>
          <w:rFonts w:hint="eastAsia"/>
        </w:rPr>
        <w:t>usb3.0</w:t>
      </w:r>
      <w:r>
        <w:rPr>
          <w:rFonts w:hint="eastAsia"/>
        </w:rPr>
        <w:t>系列，双击工具栏中的选项</w:t>
      </w:r>
    </w:p>
    <w:p w:rsidR="00E22B46" w:rsidRDefault="00DA0286">
      <w:r>
        <w:rPr>
          <w:rFonts w:hint="eastAsia"/>
          <w:noProof/>
        </w:rPr>
        <w:drawing>
          <wp:anchor distT="0" distB="0" distL="114935" distR="114935" simplePos="0" relativeHeight="251659264" behindDoc="0" locked="0" layoutInCell="1" allowOverlap="1">
            <wp:simplePos x="0" y="0"/>
            <wp:positionH relativeFrom="column">
              <wp:posOffset>171450</wp:posOffset>
            </wp:positionH>
            <wp:positionV relativeFrom="paragraph">
              <wp:posOffset>57785</wp:posOffset>
            </wp:positionV>
            <wp:extent cx="2161540" cy="2666365"/>
            <wp:effectExtent l="0" t="0" r="10160" b="635"/>
            <wp:wrapSquare wrapText="bothSides"/>
            <wp:docPr id="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4"/>
                    <pic:cNvPicPr>
                      <a:picLocks noChangeAspect="1"/>
                    </pic:cNvPicPr>
                  </pic:nvPicPr>
                  <pic:blipFill>
                    <a:blip r:embed="rId26" cstate="print"/>
                    <a:stretch>
                      <a:fillRect/>
                    </a:stretch>
                  </pic:blipFill>
                  <pic:spPr>
                    <a:xfrm>
                      <a:off x="0" y="0"/>
                      <a:ext cx="2161540" cy="2666365"/>
                    </a:xfrm>
                    <a:prstGeom prst="rect">
                      <a:avLst/>
                    </a:prstGeom>
                    <a:noFill/>
                    <a:ln w="9525">
                      <a:noFill/>
                    </a:ln>
                  </pic:spPr>
                </pic:pic>
              </a:graphicData>
            </a:graphic>
          </wp:anchor>
        </w:drawing>
      </w:r>
    </w:p>
    <w:p w:rsidR="00E22B46" w:rsidRDefault="00DA0286">
      <w:pPr>
        <w:numPr>
          <w:ilvl w:val="0"/>
          <w:numId w:val="2"/>
        </w:numPr>
      </w:pPr>
      <w:bookmarkStart w:id="20" w:name="_Toc6587_WPSOffice_Level3"/>
      <w:r>
        <w:rPr>
          <w:rFonts w:hint="eastAsia"/>
        </w:rPr>
        <w:t>Step Name</w:t>
      </w:r>
      <w:r>
        <w:rPr>
          <w:rFonts w:hint="eastAsia"/>
        </w:rPr>
        <w:t>：</w:t>
      </w:r>
      <w:r>
        <w:rPr>
          <w:rFonts w:hint="eastAsia"/>
        </w:rPr>
        <w:t>Step</w:t>
      </w:r>
      <w:r>
        <w:rPr>
          <w:rFonts w:hint="eastAsia"/>
        </w:rPr>
        <w:t>的名称。</w:t>
      </w:r>
      <w:bookmarkEnd w:id="20"/>
    </w:p>
    <w:p w:rsidR="00E22B46" w:rsidRDefault="00E22B46">
      <w:pPr>
        <w:ind w:firstLine="420"/>
      </w:pPr>
    </w:p>
    <w:p w:rsidR="00E22B46" w:rsidRDefault="00DA0286">
      <w:pPr>
        <w:numPr>
          <w:ilvl w:val="0"/>
          <w:numId w:val="2"/>
        </w:numPr>
      </w:pPr>
      <w:bookmarkStart w:id="21" w:name="_Toc31986_WPSOffice_Level3"/>
      <w:r>
        <w:rPr>
          <w:rFonts w:hint="eastAsia"/>
        </w:rPr>
        <w:t>Camera</w:t>
      </w:r>
      <w:r>
        <w:rPr>
          <w:rFonts w:hint="eastAsia"/>
        </w:rPr>
        <w:t>：</w:t>
      </w:r>
      <w:r>
        <w:rPr>
          <w:rFonts w:hint="eastAsia"/>
        </w:rPr>
        <w:t>usb3</w:t>
      </w:r>
      <w:r>
        <w:rPr>
          <w:rFonts w:hint="eastAsia"/>
        </w:rPr>
        <w:t>相机列表。</w:t>
      </w:r>
      <w:bookmarkEnd w:id="21"/>
    </w:p>
    <w:p w:rsidR="00E22B46" w:rsidRDefault="00E22B46">
      <w:pPr>
        <w:ind w:firstLine="420"/>
      </w:pPr>
    </w:p>
    <w:p w:rsidR="00E22B46" w:rsidRDefault="00DA0286">
      <w:pPr>
        <w:numPr>
          <w:ilvl w:val="0"/>
          <w:numId w:val="2"/>
        </w:numPr>
      </w:pPr>
      <w:bookmarkStart w:id="22" w:name="_Toc4793_WPSOffice_Level3"/>
      <w:r>
        <w:rPr>
          <w:rFonts w:hint="eastAsia"/>
        </w:rPr>
        <w:t>Work Mode</w:t>
      </w:r>
      <w:r>
        <w:rPr>
          <w:rFonts w:hint="eastAsia"/>
        </w:rPr>
        <w:t>：相机工作模式。</w:t>
      </w:r>
      <w:bookmarkEnd w:id="22"/>
    </w:p>
    <w:p w:rsidR="00E22B46" w:rsidRDefault="00E22B46">
      <w:pPr>
        <w:ind w:firstLine="420"/>
      </w:pPr>
    </w:p>
    <w:p w:rsidR="00E22B46" w:rsidRDefault="00DA0286">
      <w:pPr>
        <w:numPr>
          <w:ilvl w:val="0"/>
          <w:numId w:val="2"/>
        </w:numPr>
      </w:pPr>
      <w:bookmarkStart w:id="23" w:name="_Toc6536_WPSOffice_Level3"/>
      <w:r>
        <w:rPr>
          <w:rFonts w:hint="eastAsia"/>
        </w:rPr>
        <w:t>Gain</w:t>
      </w:r>
      <w:r>
        <w:rPr>
          <w:rFonts w:hint="eastAsia"/>
        </w:rPr>
        <w:t>：相机增益。</w:t>
      </w:r>
      <w:bookmarkEnd w:id="23"/>
    </w:p>
    <w:p w:rsidR="00E22B46" w:rsidRDefault="00E22B46">
      <w:pPr>
        <w:ind w:firstLine="420"/>
      </w:pPr>
    </w:p>
    <w:p w:rsidR="00E22B46" w:rsidRDefault="00DA0286">
      <w:pPr>
        <w:numPr>
          <w:ilvl w:val="0"/>
          <w:numId w:val="2"/>
        </w:numPr>
      </w:pPr>
      <w:bookmarkStart w:id="24" w:name="_Toc22882_WPSOffice_Level3"/>
      <w:r>
        <w:rPr>
          <w:rFonts w:hint="eastAsia"/>
        </w:rPr>
        <w:t>Exposure Lines</w:t>
      </w:r>
      <w:r>
        <w:rPr>
          <w:rFonts w:hint="eastAsia"/>
        </w:rPr>
        <w:t>：曝光行。</w:t>
      </w:r>
      <w:bookmarkEnd w:id="24"/>
    </w:p>
    <w:p w:rsidR="00E22B46" w:rsidRDefault="00E22B46">
      <w:pPr>
        <w:ind w:firstLine="420"/>
      </w:pPr>
    </w:p>
    <w:p w:rsidR="00E22B46" w:rsidRDefault="00DA0286">
      <w:pPr>
        <w:numPr>
          <w:ilvl w:val="0"/>
          <w:numId w:val="2"/>
        </w:numPr>
      </w:pPr>
      <w:bookmarkStart w:id="25" w:name="_Toc22258_WPSOffice_Level3"/>
      <w:proofErr w:type="spellStart"/>
      <w:r>
        <w:rPr>
          <w:rFonts w:hint="eastAsia"/>
        </w:rPr>
        <w:t>Fov</w:t>
      </w:r>
      <w:proofErr w:type="spellEnd"/>
      <w:r>
        <w:rPr>
          <w:rFonts w:hint="eastAsia"/>
        </w:rPr>
        <w:t>：相机的视场。</w:t>
      </w:r>
      <w:bookmarkEnd w:id="25"/>
    </w:p>
    <w:p w:rsidR="00E22B46" w:rsidRDefault="00E22B46">
      <w:pPr>
        <w:rPr>
          <w:b/>
          <w:bCs/>
          <w:sz w:val="24"/>
          <w:szCs w:val="24"/>
        </w:rPr>
      </w:pPr>
    </w:p>
    <w:p w:rsidR="00E22B46" w:rsidRDefault="00E22B46">
      <w:pPr>
        <w:ind w:firstLineChars="300" w:firstLine="452"/>
        <w:rPr>
          <w:b/>
          <w:bCs/>
          <w:sz w:val="15"/>
          <w:szCs w:val="15"/>
        </w:rPr>
      </w:pPr>
    </w:p>
    <w:p w:rsidR="00E22B46" w:rsidRDefault="00DA0286">
      <w:pPr>
        <w:pStyle w:val="3"/>
      </w:pPr>
      <w:r>
        <w:rPr>
          <w:rFonts w:hint="eastAsia"/>
          <w:noProof/>
        </w:rPr>
        <w:drawing>
          <wp:anchor distT="0" distB="0" distL="114935" distR="114935" simplePos="0" relativeHeight="251663360" behindDoc="0" locked="0" layoutInCell="1" allowOverlap="1">
            <wp:simplePos x="0" y="0"/>
            <wp:positionH relativeFrom="column">
              <wp:posOffset>295275</wp:posOffset>
            </wp:positionH>
            <wp:positionV relativeFrom="paragraph">
              <wp:posOffset>755650</wp:posOffset>
            </wp:positionV>
            <wp:extent cx="1924050" cy="333375"/>
            <wp:effectExtent l="0" t="0" r="0" b="9525"/>
            <wp:wrapSquare wrapText="bothSides"/>
            <wp:docPr id="5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5"/>
                    <pic:cNvPicPr>
                      <a:picLocks noChangeAspect="1"/>
                    </pic:cNvPicPr>
                  </pic:nvPicPr>
                  <pic:blipFill>
                    <a:blip r:embed="rId27" cstate="print"/>
                    <a:stretch>
                      <a:fillRect/>
                    </a:stretch>
                  </pic:blipFill>
                  <pic:spPr>
                    <a:xfrm>
                      <a:off x="0" y="0"/>
                      <a:ext cx="1924050" cy="333375"/>
                    </a:xfrm>
                    <a:prstGeom prst="rect">
                      <a:avLst/>
                    </a:prstGeom>
                    <a:noFill/>
                    <a:ln w="9525">
                      <a:noFill/>
                    </a:ln>
                  </pic:spPr>
                </pic:pic>
              </a:graphicData>
            </a:graphic>
          </wp:anchor>
        </w:drawing>
      </w:r>
      <w:bookmarkStart w:id="26" w:name="_Toc518038488"/>
      <w:r>
        <w:rPr>
          <w:rFonts w:hint="eastAsia"/>
        </w:rPr>
        <w:t>1.2Simulate Acquisition</w:t>
      </w:r>
      <w:bookmarkEnd w:id="26"/>
    </w:p>
    <w:p w:rsidR="00E22B46" w:rsidRDefault="00DA0286">
      <w:pPr>
        <w:ind w:firstLineChars="300" w:firstLine="630"/>
      </w:pPr>
      <w:r>
        <w:rPr>
          <w:rFonts w:hint="eastAsia"/>
        </w:rPr>
        <w:t>功能是在本机选择图片，双击工具栏中的选项</w:t>
      </w:r>
    </w:p>
    <w:p w:rsidR="00E22B46" w:rsidRDefault="00E22B46"/>
    <w:p w:rsidR="00E22B46" w:rsidRDefault="00DA0286">
      <w:r>
        <w:rPr>
          <w:rFonts w:hint="eastAsia"/>
          <w:noProof/>
        </w:rPr>
        <w:drawing>
          <wp:anchor distT="0" distB="0" distL="114935" distR="114935" simplePos="0" relativeHeight="251660288" behindDoc="0" locked="0" layoutInCell="1" allowOverlap="1">
            <wp:simplePos x="0" y="0"/>
            <wp:positionH relativeFrom="column">
              <wp:posOffset>161925</wp:posOffset>
            </wp:positionH>
            <wp:positionV relativeFrom="paragraph">
              <wp:posOffset>52070</wp:posOffset>
            </wp:positionV>
            <wp:extent cx="2191385" cy="2476500"/>
            <wp:effectExtent l="19050" t="0" r="0" b="0"/>
            <wp:wrapSquare wrapText="bothSides"/>
            <wp:docPr id="4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6"/>
                    <pic:cNvPicPr>
                      <a:picLocks noChangeAspect="1"/>
                    </pic:cNvPicPr>
                  </pic:nvPicPr>
                  <pic:blipFill>
                    <a:blip r:embed="rId28" cstate="print"/>
                    <a:stretch>
                      <a:fillRect/>
                    </a:stretch>
                  </pic:blipFill>
                  <pic:spPr>
                    <a:xfrm>
                      <a:off x="0" y="0"/>
                      <a:ext cx="2191385" cy="2476500"/>
                    </a:xfrm>
                    <a:prstGeom prst="rect">
                      <a:avLst/>
                    </a:prstGeom>
                    <a:noFill/>
                    <a:ln w="9525">
                      <a:noFill/>
                    </a:ln>
                  </pic:spPr>
                </pic:pic>
              </a:graphicData>
            </a:graphic>
          </wp:anchor>
        </w:drawing>
      </w:r>
    </w:p>
    <w:p w:rsidR="00E22B46" w:rsidRDefault="00E22B46">
      <w:pPr>
        <w:ind w:firstLine="420"/>
      </w:pPr>
    </w:p>
    <w:p w:rsidR="00E22B46" w:rsidRDefault="00E22B46"/>
    <w:p w:rsidR="00E22B46" w:rsidRDefault="00DA0286">
      <w:pPr>
        <w:numPr>
          <w:ilvl w:val="0"/>
          <w:numId w:val="3"/>
        </w:numPr>
      </w:pPr>
      <w:r>
        <w:rPr>
          <w:rFonts w:hint="eastAsia"/>
        </w:rPr>
        <w:lastRenderedPageBreak/>
        <w:t>Step Name</w:t>
      </w:r>
      <w:r>
        <w:rPr>
          <w:rFonts w:hint="eastAsia"/>
        </w:rPr>
        <w:t>：</w:t>
      </w:r>
      <w:r>
        <w:rPr>
          <w:rFonts w:hint="eastAsia"/>
        </w:rPr>
        <w:t>Step</w:t>
      </w:r>
      <w:r>
        <w:rPr>
          <w:rFonts w:hint="eastAsia"/>
        </w:rPr>
        <w:t>的名称。</w:t>
      </w:r>
    </w:p>
    <w:p w:rsidR="00E22B46" w:rsidRDefault="00E22B46"/>
    <w:p w:rsidR="00E22B46" w:rsidRDefault="00DA0286">
      <w:pPr>
        <w:numPr>
          <w:ilvl w:val="0"/>
          <w:numId w:val="3"/>
        </w:numPr>
      </w:pPr>
      <w:r>
        <w:rPr>
          <w:rFonts w:hint="eastAsia"/>
        </w:rPr>
        <w:t>Path to Image</w:t>
      </w:r>
      <w:r>
        <w:rPr>
          <w:rFonts w:hint="eastAsia"/>
        </w:rPr>
        <w:t>：选择本地图片路径。</w:t>
      </w:r>
    </w:p>
    <w:p w:rsidR="00E22B46" w:rsidRDefault="00E22B46">
      <w:pPr>
        <w:ind w:firstLine="420"/>
      </w:pPr>
    </w:p>
    <w:p w:rsidR="00E22B46" w:rsidRDefault="00DA0286">
      <w:pPr>
        <w:numPr>
          <w:ilvl w:val="0"/>
          <w:numId w:val="3"/>
        </w:numPr>
      </w:pPr>
      <w:r>
        <w:rPr>
          <w:rFonts w:hint="eastAsia"/>
        </w:rPr>
        <w:t>Cycle Through Folder Images</w:t>
      </w:r>
      <w:r>
        <w:rPr>
          <w:rFonts w:hint="eastAsia"/>
        </w:rPr>
        <w:t>：是否循环显示文件夹中的图片。</w:t>
      </w:r>
    </w:p>
    <w:p w:rsidR="00E22B46" w:rsidRDefault="00E22B46">
      <w:pPr>
        <w:ind w:firstLine="420"/>
      </w:pPr>
    </w:p>
    <w:p w:rsidR="00E22B46" w:rsidRDefault="00E22B46">
      <w:pPr>
        <w:ind w:firstLine="420"/>
      </w:pPr>
    </w:p>
    <w:p w:rsidR="00E22B46" w:rsidRDefault="00DA0286">
      <w:pPr>
        <w:pStyle w:val="3"/>
      </w:pPr>
      <w:bookmarkStart w:id="27" w:name="_Toc518038489"/>
      <w:r>
        <w:rPr>
          <w:rFonts w:hint="eastAsia"/>
        </w:rPr>
        <w:t>1.3Select Image</w:t>
      </w:r>
      <w:bookmarkEnd w:id="27"/>
    </w:p>
    <w:p w:rsidR="00E22B46" w:rsidRDefault="00DA0286" w:rsidP="000764A2">
      <w:pPr>
        <w:ind w:firstLineChars="300" w:firstLine="630"/>
        <w:rPr>
          <w:b/>
          <w:bCs/>
          <w:sz w:val="24"/>
          <w:szCs w:val="24"/>
        </w:rPr>
      </w:pPr>
      <w:r>
        <w:rPr>
          <w:rFonts w:hint="eastAsia"/>
          <w:noProof/>
        </w:rPr>
        <w:drawing>
          <wp:anchor distT="0" distB="0" distL="114300" distR="114300" simplePos="0" relativeHeight="251664384" behindDoc="0" locked="0" layoutInCell="1" allowOverlap="1">
            <wp:simplePos x="0" y="0"/>
            <wp:positionH relativeFrom="column">
              <wp:posOffset>257175</wp:posOffset>
            </wp:positionH>
            <wp:positionV relativeFrom="paragraph">
              <wp:posOffset>179070</wp:posOffset>
            </wp:positionV>
            <wp:extent cx="2305050" cy="400050"/>
            <wp:effectExtent l="19050" t="0" r="0" b="0"/>
            <wp:wrapSquare wrapText="bothSides"/>
            <wp:docPr id="4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7"/>
                    <pic:cNvPicPr>
                      <a:picLocks noChangeAspect="1"/>
                    </pic:cNvPicPr>
                  </pic:nvPicPr>
                  <pic:blipFill>
                    <a:blip r:embed="rId29" cstate="print"/>
                    <a:stretch>
                      <a:fillRect/>
                    </a:stretch>
                  </pic:blipFill>
                  <pic:spPr>
                    <a:xfrm>
                      <a:off x="0" y="0"/>
                      <a:ext cx="2305050" cy="400050"/>
                    </a:xfrm>
                    <a:prstGeom prst="rect">
                      <a:avLst/>
                    </a:prstGeom>
                    <a:noFill/>
                    <a:ln w="9525">
                      <a:noFill/>
                    </a:ln>
                  </pic:spPr>
                </pic:pic>
              </a:graphicData>
            </a:graphic>
          </wp:anchor>
        </w:drawing>
      </w:r>
    </w:p>
    <w:p w:rsidR="00E22B46" w:rsidRDefault="00887575">
      <w:ins w:id="28" w:author="GTY" w:date="2018-06-29T10:18:00Z">
        <w:r>
          <w:rPr>
            <w:noProof/>
          </w:rPr>
          <w:drawing>
            <wp:anchor distT="0" distB="0" distL="114935" distR="114935" simplePos="0" relativeHeight="251661312" behindDoc="0" locked="0" layoutInCell="1" allowOverlap="1">
              <wp:simplePos x="0" y="0"/>
              <wp:positionH relativeFrom="column">
                <wp:posOffset>-2397125</wp:posOffset>
              </wp:positionH>
              <wp:positionV relativeFrom="paragraph">
                <wp:posOffset>523240</wp:posOffset>
              </wp:positionV>
              <wp:extent cx="2286635" cy="2258060"/>
              <wp:effectExtent l="19050" t="0" r="0" b="0"/>
              <wp:wrapSquare wrapText="bothSides"/>
              <wp:docPr id="5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8"/>
                      <pic:cNvPicPr>
                        <a:picLocks noChangeAspect="1"/>
                      </pic:cNvPicPr>
                    </pic:nvPicPr>
                    <pic:blipFill>
                      <a:blip r:embed="rId30" cstate="print"/>
                      <a:stretch>
                        <a:fillRect/>
                      </a:stretch>
                    </pic:blipFill>
                    <pic:spPr>
                      <a:xfrm>
                        <a:off x="0" y="0"/>
                        <a:ext cx="2286635" cy="2258060"/>
                      </a:xfrm>
                      <a:prstGeom prst="rect">
                        <a:avLst/>
                      </a:prstGeom>
                      <a:noFill/>
                      <a:ln w="9525">
                        <a:noFill/>
                      </a:ln>
                    </pic:spPr>
                  </pic:pic>
                </a:graphicData>
              </a:graphic>
            </wp:anchor>
          </w:drawing>
        </w:r>
      </w:ins>
      <w:r w:rsidR="00DA0286">
        <w:rPr>
          <w:rFonts w:hint="eastAsia"/>
        </w:rPr>
        <w:t>功能是在流程中选择此</w:t>
      </w:r>
      <w:r w:rsidR="00DA0286">
        <w:rPr>
          <w:rFonts w:hint="eastAsia"/>
        </w:rPr>
        <w:t>step</w:t>
      </w:r>
      <w:r w:rsidR="00DA0286">
        <w:rPr>
          <w:rFonts w:hint="eastAsia"/>
        </w:rPr>
        <w:t>之前的一个图片，</w:t>
      </w:r>
      <w:ins w:id="29" w:author="GTY" w:date="2018-06-29T10:08:00Z">
        <w:r w:rsidR="00A81964">
          <w:rPr>
            <w:rFonts w:hint="eastAsia"/>
          </w:rPr>
          <w:t>在</w:t>
        </w:r>
        <w:r w:rsidR="00A81964">
          <w:rPr>
            <w:rFonts w:hint="eastAsia"/>
          </w:rPr>
          <w:t>VBAI</w:t>
        </w:r>
        <w:r w:rsidR="00A81964">
          <w:rPr>
            <w:rFonts w:hint="eastAsia"/>
          </w:rPr>
          <w:t>流程中，每个</w:t>
        </w:r>
        <w:r w:rsidR="00A81964">
          <w:rPr>
            <w:rFonts w:hint="eastAsia"/>
          </w:rPr>
          <w:t>Step</w:t>
        </w:r>
      </w:ins>
      <w:ins w:id="30" w:author="GTY" w:date="2018-06-29T10:09:00Z">
        <w:r w:rsidR="00A81964">
          <w:rPr>
            <w:rFonts w:hint="eastAsia"/>
          </w:rPr>
          <w:t>的输入图片</w:t>
        </w:r>
      </w:ins>
      <w:ins w:id="31" w:author="GTY" w:date="2018-06-29T10:15:00Z">
        <w:r w:rsidR="00A81964">
          <w:rPr>
            <w:rFonts w:hint="eastAsia"/>
          </w:rPr>
          <w:t>都是前一个</w:t>
        </w:r>
        <w:r w:rsidR="00A81964">
          <w:rPr>
            <w:rFonts w:hint="eastAsia"/>
          </w:rPr>
          <w:t>Step</w:t>
        </w:r>
        <w:r w:rsidR="00A81964">
          <w:rPr>
            <w:rFonts w:hint="eastAsia"/>
          </w:rPr>
          <w:t>的输出图片，</w:t>
        </w:r>
      </w:ins>
      <w:proofErr w:type="spellStart"/>
      <w:ins w:id="32" w:author="GTY" w:date="2018-06-29T10:16:00Z">
        <w:r w:rsidR="00A81964">
          <w:rPr>
            <w:rFonts w:hint="eastAsia"/>
          </w:rPr>
          <w:t>SeltectImage</w:t>
        </w:r>
        <w:proofErr w:type="spellEnd"/>
        <w:r w:rsidR="00A81964">
          <w:rPr>
            <w:rFonts w:hint="eastAsia"/>
          </w:rPr>
          <w:t>可以打破这种顺序，从其它</w:t>
        </w:r>
        <w:r w:rsidR="00A81964">
          <w:rPr>
            <w:rFonts w:hint="eastAsia"/>
          </w:rPr>
          <w:t>Step</w:t>
        </w:r>
        <w:r w:rsidR="00A81964">
          <w:rPr>
            <w:rFonts w:hint="eastAsia"/>
          </w:rPr>
          <w:t>选择一个</w:t>
        </w:r>
      </w:ins>
      <w:ins w:id="33" w:author="GTY" w:date="2018-06-29T10:17:00Z">
        <w:r w:rsidR="00A81964">
          <w:rPr>
            <w:rFonts w:hint="eastAsia"/>
          </w:rPr>
          <w:t>输出图片作为它下一个</w:t>
        </w:r>
        <w:r w:rsidR="00A81964">
          <w:rPr>
            <w:rFonts w:hint="eastAsia"/>
          </w:rPr>
          <w:t>Step</w:t>
        </w:r>
        <w:r w:rsidR="00A81964">
          <w:rPr>
            <w:rFonts w:hint="eastAsia"/>
          </w:rPr>
          <w:t>的输入</w:t>
        </w:r>
      </w:ins>
      <w:ins w:id="34" w:author="GTY" w:date="2018-06-29T10:18:00Z">
        <w:r w:rsidR="009123B6">
          <w:rPr>
            <w:rFonts w:hint="eastAsia"/>
          </w:rPr>
          <w:t>。</w:t>
        </w:r>
      </w:ins>
      <w:r w:rsidR="00DA0286">
        <w:rPr>
          <w:rFonts w:hint="eastAsia"/>
        </w:rPr>
        <w:t>双击工具栏中</w:t>
      </w:r>
    </w:p>
    <w:p w:rsidR="00E22B46" w:rsidRDefault="00DA0286">
      <w:r>
        <w:rPr>
          <w:rFonts w:hint="eastAsia"/>
        </w:rPr>
        <w:t>的选项</w:t>
      </w:r>
    </w:p>
    <w:p w:rsidR="00E22B46" w:rsidRDefault="00E22B46">
      <w:pPr>
        <w:ind w:firstLine="420"/>
      </w:pPr>
      <w:bookmarkStart w:id="35" w:name="OLE_LINK3"/>
    </w:p>
    <w:p w:rsidR="00E22B46" w:rsidRDefault="00E22B46"/>
    <w:p w:rsidR="00E22B46" w:rsidRDefault="00DA0286">
      <w:pPr>
        <w:numPr>
          <w:ilvl w:val="0"/>
          <w:numId w:val="4"/>
        </w:numPr>
      </w:pPr>
      <w:r>
        <w:rPr>
          <w:rFonts w:hint="eastAsia"/>
        </w:rPr>
        <w:t>Step Name</w:t>
      </w:r>
      <w:r>
        <w:rPr>
          <w:rFonts w:hint="eastAsia"/>
        </w:rPr>
        <w:t>：</w:t>
      </w:r>
      <w:r>
        <w:rPr>
          <w:rFonts w:hint="eastAsia"/>
        </w:rPr>
        <w:t>Step</w:t>
      </w:r>
      <w:r>
        <w:rPr>
          <w:rFonts w:hint="eastAsia"/>
        </w:rPr>
        <w:t>的名称。</w:t>
      </w:r>
    </w:p>
    <w:p w:rsidR="00E22B46" w:rsidRDefault="00E22B46">
      <w:pPr>
        <w:ind w:firstLine="420"/>
      </w:pPr>
    </w:p>
    <w:bookmarkEnd w:id="35"/>
    <w:p w:rsidR="00E22B46" w:rsidRDefault="00DA0286">
      <w:pPr>
        <w:numPr>
          <w:ilvl w:val="0"/>
          <w:numId w:val="4"/>
        </w:numPr>
      </w:pPr>
      <w:r>
        <w:rPr>
          <w:rFonts w:hint="eastAsia"/>
        </w:rPr>
        <w:t>Select an image</w:t>
      </w:r>
      <w:r>
        <w:rPr>
          <w:rFonts w:hint="eastAsia"/>
        </w:rPr>
        <w:t>：之前的包含图片结果的</w:t>
      </w:r>
      <w:r>
        <w:rPr>
          <w:rFonts w:hint="eastAsia"/>
        </w:rPr>
        <w:t>step</w:t>
      </w:r>
      <w:r>
        <w:rPr>
          <w:rFonts w:hint="eastAsia"/>
        </w:rPr>
        <w:t>列表。</w:t>
      </w:r>
    </w:p>
    <w:p w:rsidR="00E22B46" w:rsidRDefault="00E22B46">
      <w:pPr>
        <w:ind w:firstLine="420"/>
      </w:pPr>
    </w:p>
    <w:p w:rsidR="00E22B46" w:rsidRDefault="00E22B46">
      <w:pPr>
        <w:ind w:firstLine="420"/>
      </w:pPr>
    </w:p>
    <w:p w:rsidR="00E22B46" w:rsidRDefault="00E22B46"/>
    <w:p w:rsidR="00E22B46" w:rsidRDefault="00E22B46"/>
    <w:p w:rsidR="00E22B46" w:rsidRDefault="00E22B46"/>
    <w:p w:rsidR="00E22B46" w:rsidRDefault="00E22B46"/>
    <w:p w:rsidR="00E22B46" w:rsidRDefault="00E22B46"/>
    <w:p w:rsidR="00E22B46" w:rsidRDefault="00DA0286">
      <w:pPr>
        <w:pStyle w:val="3"/>
      </w:pPr>
      <w:bookmarkStart w:id="36" w:name="_Toc518038490"/>
      <w:r>
        <w:rPr>
          <w:rFonts w:hint="eastAsia"/>
        </w:rPr>
        <w:t>1.4Save Image</w:t>
      </w:r>
      <w:bookmarkEnd w:id="36"/>
    </w:p>
    <w:p w:rsidR="00E22B46" w:rsidRDefault="00DA0286">
      <w:pPr>
        <w:rPr>
          <w:szCs w:val="22"/>
        </w:rPr>
      </w:pPr>
      <w:r>
        <w:rPr>
          <w:noProof/>
        </w:rPr>
        <w:drawing>
          <wp:anchor distT="0" distB="0" distL="114300" distR="114300" simplePos="0" relativeHeight="251703296" behindDoc="0" locked="0" layoutInCell="1" allowOverlap="1">
            <wp:simplePos x="0" y="0"/>
            <wp:positionH relativeFrom="column">
              <wp:posOffset>247650</wp:posOffset>
            </wp:positionH>
            <wp:positionV relativeFrom="paragraph">
              <wp:posOffset>48895</wp:posOffset>
            </wp:positionV>
            <wp:extent cx="2257425" cy="390525"/>
            <wp:effectExtent l="0" t="0" r="9525" b="9525"/>
            <wp:wrapSquare wrapText="bothSides"/>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31" cstate="print"/>
                    <a:stretch>
                      <a:fillRect/>
                    </a:stretch>
                  </pic:blipFill>
                  <pic:spPr>
                    <a:xfrm>
                      <a:off x="0" y="0"/>
                      <a:ext cx="2257425" cy="390525"/>
                    </a:xfrm>
                    <a:prstGeom prst="rect">
                      <a:avLst/>
                    </a:prstGeom>
                    <a:noFill/>
                    <a:ln w="9525">
                      <a:noFill/>
                    </a:ln>
                  </pic:spPr>
                </pic:pic>
              </a:graphicData>
            </a:graphic>
          </wp:anchor>
        </w:drawing>
      </w:r>
      <w:r>
        <w:rPr>
          <w:rFonts w:hint="eastAsia"/>
        </w:rPr>
        <w:t xml:space="preserve">  </w:t>
      </w:r>
      <w:r>
        <w:rPr>
          <w:rFonts w:hint="eastAsia"/>
          <w:szCs w:val="22"/>
        </w:rPr>
        <w:t>功能是在流程中保存当前图片，双击工具栏中</w:t>
      </w:r>
    </w:p>
    <w:p w:rsidR="00E22B46" w:rsidRDefault="00DA0286">
      <w:pPr>
        <w:ind w:firstLineChars="100" w:firstLine="210"/>
      </w:pPr>
      <w:r>
        <w:rPr>
          <w:rFonts w:hint="eastAsia"/>
          <w:szCs w:val="22"/>
        </w:rPr>
        <w:t>的选项</w:t>
      </w:r>
    </w:p>
    <w:p w:rsidR="00E22B46" w:rsidRDefault="00E22B46"/>
    <w:p w:rsidR="00E22B46" w:rsidRDefault="00DA0286">
      <w:r>
        <w:rPr>
          <w:noProof/>
        </w:rPr>
        <w:drawing>
          <wp:anchor distT="0" distB="0" distL="114300" distR="114300" simplePos="0" relativeHeight="251704320" behindDoc="0" locked="0" layoutInCell="1" allowOverlap="1">
            <wp:simplePos x="0" y="0"/>
            <wp:positionH relativeFrom="column">
              <wp:posOffset>285750</wp:posOffset>
            </wp:positionH>
            <wp:positionV relativeFrom="paragraph">
              <wp:posOffset>109855</wp:posOffset>
            </wp:positionV>
            <wp:extent cx="2296160" cy="2924810"/>
            <wp:effectExtent l="0" t="0" r="8890" b="8890"/>
            <wp:wrapSquare wrapText="bothSides"/>
            <wp:docPr id="6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2"/>
                    <pic:cNvPicPr>
                      <a:picLocks noChangeAspect="1"/>
                    </pic:cNvPicPr>
                  </pic:nvPicPr>
                  <pic:blipFill>
                    <a:blip r:embed="rId32" cstate="print"/>
                    <a:stretch>
                      <a:fillRect/>
                    </a:stretch>
                  </pic:blipFill>
                  <pic:spPr>
                    <a:xfrm>
                      <a:off x="0" y="0"/>
                      <a:ext cx="2296160" cy="2924810"/>
                    </a:xfrm>
                    <a:prstGeom prst="rect">
                      <a:avLst/>
                    </a:prstGeom>
                    <a:noFill/>
                    <a:ln w="9525">
                      <a:noFill/>
                    </a:ln>
                  </pic:spPr>
                </pic:pic>
              </a:graphicData>
            </a:graphic>
          </wp:anchor>
        </w:drawing>
      </w:r>
    </w:p>
    <w:p w:rsidR="00E22B46" w:rsidRDefault="00DA0286">
      <w:pPr>
        <w:numPr>
          <w:ilvl w:val="0"/>
          <w:numId w:val="5"/>
        </w:numPr>
      </w:pPr>
      <w:r>
        <w:rPr>
          <w:rFonts w:hint="eastAsia"/>
        </w:rPr>
        <w:t>Step Name</w:t>
      </w:r>
      <w:r>
        <w:rPr>
          <w:rFonts w:hint="eastAsia"/>
        </w:rPr>
        <w:t>：</w:t>
      </w:r>
      <w:r>
        <w:rPr>
          <w:rFonts w:hint="eastAsia"/>
        </w:rPr>
        <w:t>Step</w:t>
      </w:r>
      <w:r>
        <w:rPr>
          <w:rFonts w:hint="eastAsia"/>
        </w:rPr>
        <w:t>的名称。</w:t>
      </w:r>
    </w:p>
    <w:p w:rsidR="00E22B46" w:rsidRDefault="00E22B46">
      <w:pPr>
        <w:ind w:left="400"/>
      </w:pPr>
    </w:p>
    <w:p w:rsidR="00E22B46" w:rsidRDefault="00DA0286">
      <w:pPr>
        <w:numPr>
          <w:ilvl w:val="0"/>
          <w:numId w:val="5"/>
        </w:numPr>
      </w:pPr>
      <w:r>
        <w:rPr>
          <w:rFonts w:hint="eastAsia"/>
        </w:rPr>
        <w:t>Select an Image</w:t>
      </w:r>
      <w:r>
        <w:rPr>
          <w:rFonts w:hint="eastAsia"/>
        </w:rPr>
        <w:t>：</w:t>
      </w:r>
      <w:r>
        <w:rPr>
          <w:rFonts w:hint="eastAsia"/>
        </w:rPr>
        <w:t xml:space="preserve"> </w:t>
      </w:r>
      <w:r>
        <w:rPr>
          <w:rFonts w:hint="eastAsia"/>
        </w:rPr>
        <w:t>选择保存图片的节点</w:t>
      </w:r>
    </w:p>
    <w:p w:rsidR="00E22B46" w:rsidRDefault="00E22B46">
      <w:pPr>
        <w:ind w:left="400"/>
      </w:pPr>
    </w:p>
    <w:p w:rsidR="00E22B46" w:rsidRDefault="00DA0286">
      <w:pPr>
        <w:numPr>
          <w:ilvl w:val="0"/>
          <w:numId w:val="5"/>
        </w:numPr>
      </w:pPr>
      <w:r>
        <w:rPr>
          <w:rFonts w:hint="eastAsia"/>
        </w:rPr>
        <w:t xml:space="preserve">Folder path for saving: </w:t>
      </w:r>
      <w:r>
        <w:rPr>
          <w:rFonts w:hint="eastAsia"/>
        </w:rPr>
        <w:t>保存图像的路径</w:t>
      </w:r>
    </w:p>
    <w:p w:rsidR="00E22B46" w:rsidRDefault="00E22B46">
      <w:pPr>
        <w:ind w:left="400"/>
      </w:pPr>
    </w:p>
    <w:p w:rsidR="00E22B46" w:rsidRDefault="00DA0286">
      <w:pPr>
        <w:numPr>
          <w:ilvl w:val="0"/>
          <w:numId w:val="5"/>
        </w:numPr>
      </w:pPr>
      <w:r>
        <w:rPr>
          <w:rFonts w:hint="eastAsia"/>
        </w:rPr>
        <w:t>Name format</w:t>
      </w:r>
      <w:r>
        <w:rPr>
          <w:rFonts w:hint="eastAsia"/>
        </w:rPr>
        <w:t>：</w:t>
      </w:r>
      <w:r>
        <w:rPr>
          <w:rFonts w:hint="eastAsia"/>
        </w:rPr>
        <w:t xml:space="preserve"> </w:t>
      </w:r>
      <w:r>
        <w:rPr>
          <w:rFonts w:hint="eastAsia"/>
        </w:rPr>
        <w:t>图像存储名称基准</w:t>
      </w:r>
    </w:p>
    <w:p w:rsidR="00E22B46" w:rsidRDefault="00E22B46">
      <w:pPr>
        <w:ind w:left="400"/>
      </w:pPr>
    </w:p>
    <w:p w:rsidR="00E22B46" w:rsidRDefault="00DA0286">
      <w:pPr>
        <w:numPr>
          <w:ilvl w:val="0"/>
          <w:numId w:val="5"/>
        </w:numPr>
      </w:pPr>
      <w:r>
        <w:rPr>
          <w:rFonts w:hint="eastAsia"/>
        </w:rPr>
        <w:t>Start No</w:t>
      </w:r>
      <w:r>
        <w:rPr>
          <w:rFonts w:hint="eastAsia"/>
        </w:rPr>
        <w:t>：命名起始数</w:t>
      </w:r>
    </w:p>
    <w:p w:rsidR="00E22B46" w:rsidRDefault="00E22B46">
      <w:pPr>
        <w:ind w:left="400"/>
      </w:pPr>
    </w:p>
    <w:p w:rsidR="00E22B46" w:rsidRDefault="00DA0286">
      <w:pPr>
        <w:numPr>
          <w:ilvl w:val="0"/>
          <w:numId w:val="5"/>
        </w:numPr>
      </w:pPr>
      <w:r>
        <w:rPr>
          <w:rFonts w:hint="eastAsia"/>
        </w:rPr>
        <w:t>Length</w:t>
      </w:r>
      <w:r>
        <w:rPr>
          <w:rFonts w:hint="eastAsia"/>
        </w:rPr>
        <w:t>：命名的后缀长度</w:t>
      </w:r>
    </w:p>
    <w:p w:rsidR="00E22B46" w:rsidRDefault="00E22B46">
      <w:pPr>
        <w:ind w:left="400"/>
      </w:pPr>
    </w:p>
    <w:p w:rsidR="00E22B46" w:rsidRDefault="00DA0286">
      <w:pPr>
        <w:numPr>
          <w:ilvl w:val="0"/>
          <w:numId w:val="5"/>
        </w:numPr>
      </w:pPr>
      <w:r>
        <w:rPr>
          <w:rFonts w:hint="eastAsia"/>
        </w:rPr>
        <w:t>Image Format</w:t>
      </w:r>
      <w:r>
        <w:rPr>
          <w:rFonts w:hint="eastAsia"/>
        </w:rPr>
        <w:t>：图像存储格式</w:t>
      </w:r>
    </w:p>
    <w:p w:rsidR="00E22B46" w:rsidRDefault="00E22B46">
      <w:pPr>
        <w:ind w:firstLineChars="200" w:firstLine="643"/>
        <w:rPr>
          <w:b/>
          <w:bCs/>
          <w:sz w:val="32"/>
          <w:szCs w:val="32"/>
        </w:rPr>
      </w:pPr>
    </w:p>
    <w:p w:rsidR="00E22B46" w:rsidRDefault="00E22B46">
      <w:pPr>
        <w:rPr>
          <w:b/>
          <w:bCs/>
          <w:sz w:val="32"/>
          <w:szCs w:val="32"/>
        </w:rPr>
      </w:pPr>
    </w:p>
    <w:p w:rsidR="00E22B46" w:rsidRDefault="00DA0286">
      <w:pPr>
        <w:pStyle w:val="2"/>
      </w:pPr>
      <w:bookmarkStart w:id="37" w:name="_Toc518038491"/>
      <w:r>
        <w:rPr>
          <w:rFonts w:hint="eastAsia"/>
        </w:rPr>
        <w:t>2.Enhance Image</w:t>
      </w:r>
      <w:r>
        <w:rPr>
          <w:rFonts w:hint="eastAsia"/>
        </w:rPr>
        <w:t>：加强图片</w:t>
      </w:r>
      <w:bookmarkEnd w:id="37"/>
    </w:p>
    <w:p w:rsidR="00E22B46" w:rsidRDefault="00DA0286">
      <w:pPr>
        <w:pStyle w:val="3"/>
      </w:pPr>
      <w:bookmarkStart w:id="38" w:name="_Toc518038492"/>
      <w:r>
        <w:rPr>
          <w:rFonts w:hint="eastAsia"/>
        </w:rPr>
        <w:t>2.1 Threshold Image</w:t>
      </w:r>
      <w:bookmarkEnd w:id="38"/>
    </w:p>
    <w:p w:rsidR="00E22B46" w:rsidRDefault="00DA0286">
      <w:pPr>
        <w:rPr>
          <w:b/>
          <w:bCs/>
          <w:sz w:val="24"/>
          <w:szCs w:val="24"/>
        </w:rPr>
      </w:pPr>
      <w:r>
        <w:rPr>
          <w:rFonts w:hint="eastAsia"/>
          <w:noProof/>
        </w:rPr>
        <w:drawing>
          <wp:anchor distT="0" distB="0" distL="114300" distR="114300" simplePos="0" relativeHeight="251665408" behindDoc="0" locked="0" layoutInCell="1" allowOverlap="1">
            <wp:simplePos x="0" y="0"/>
            <wp:positionH relativeFrom="column">
              <wp:posOffset>171450</wp:posOffset>
            </wp:positionH>
            <wp:positionV relativeFrom="paragraph">
              <wp:posOffset>45720</wp:posOffset>
            </wp:positionV>
            <wp:extent cx="2133600" cy="390525"/>
            <wp:effectExtent l="0" t="0" r="0" b="9525"/>
            <wp:wrapSquare wrapText="bothSides"/>
            <wp:docPr id="5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9"/>
                    <pic:cNvPicPr>
                      <a:picLocks noChangeAspect="1"/>
                    </pic:cNvPicPr>
                  </pic:nvPicPr>
                  <pic:blipFill>
                    <a:blip r:embed="rId33" cstate="print"/>
                    <a:stretch>
                      <a:fillRect/>
                    </a:stretch>
                  </pic:blipFill>
                  <pic:spPr>
                    <a:xfrm>
                      <a:off x="0" y="0"/>
                      <a:ext cx="2133600" cy="390525"/>
                    </a:xfrm>
                    <a:prstGeom prst="rect">
                      <a:avLst/>
                    </a:prstGeom>
                    <a:noFill/>
                    <a:ln w="9525">
                      <a:noFill/>
                    </a:ln>
                  </pic:spPr>
                </pic:pic>
              </a:graphicData>
            </a:graphic>
          </wp:anchor>
        </w:drawing>
      </w:r>
    </w:p>
    <w:p w:rsidR="00E22B46" w:rsidRDefault="00DA0286">
      <w:bookmarkStart w:id="39" w:name="OLE_LINK6"/>
      <w:bookmarkStart w:id="40" w:name="OLE_LINK5"/>
      <w:r>
        <w:rPr>
          <w:rFonts w:hint="eastAsia"/>
        </w:rPr>
        <w:t>功能是将输入</w:t>
      </w:r>
      <w:r>
        <w:rPr>
          <w:rFonts w:hint="eastAsia"/>
        </w:rPr>
        <w:t>step</w:t>
      </w:r>
      <w:r>
        <w:rPr>
          <w:rFonts w:hint="eastAsia"/>
        </w:rPr>
        <w:t>的图片二值化，双击工具栏中的选项</w:t>
      </w:r>
    </w:p>
    <w:p w:rsidR="00E22B46" w:rsidRDefault="00E22B46"/>
    <w:bookmarkEnd w:id="39"/>
    <w:bookmarkEnd w:id="40"/>
    <w:p w:rsidR="00000000" w:rsidRDefault="00887575">
      <w:pPr>
        <w:rPr>
          <w:del w:id="41" w:author="GTY" w:date="2018-06-29T10:25:00Z"/>
        </w:rPr>
        <w:pPrChange w:id="42" w:author="GTY" w:date="2018-06-29T10:25:00Z">
          <w:pPr>
            <w:ind w:firstLine="420"/>
          </w:pPr>
        </w:pPrChange>
      </w:pPr>
    </w:p>
    <w:p w:rsidR="00E22B46" w:rsidRDefault="00887575">
      <w:pPr>
        <w:ind w:firstLine="420"/>
      </w:pPr>
      <w:ins w:id="43" w:author="GTY" w:date="2018-06-29T10:32:00Z">
        <w:r>
          <w:rPr>
            <w:noProof/>
          </w:rPr>
          <w:drawing>
            <wp:anchor distT="0" distB="0" distL="114300" distR="114300" simplePos="0" relativeHeight="251827200" behindDoc="0" locked="0" layoutInCell="1" allowOverlap="1">
              <wp:simplePos x="0" y="0"/>
              <wp:positionH relativeFrom="column">
                <wp:posOffset>-70485</wp:posOffset>
              </wp:positionH>
              <wp:positionV relativeFrom="paragraph">
                <wp:posOffset>152400</wp:posOffset>
              </wp:positionV>
              <wp:extent cx="2286635" cy="2146300"/>
              <wp:effectExtent l="19050" t="0" r="0" b="0"/>
              <wp:wrapSquare wrapText="bothSides"/>
              <wp:docPr id="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srcRect/>
                      <a:stretch>
                        <a:fillRect/>
                      </a:stretch>
                    </pic:blipFill>
                    <pic:spPr bwMode="auto">
                      <a:xfrm>
                        <a:off x="0" y="0"/>
                        <a:ext cx="2286635" cy="2146300"/>
                      </a:xfrm>
                      <a:prstGeom prst="rect">
                        <a:avLst/>
                      </a:prstGeom>
                      <a:noFill/>
                      <a:ln w="9525">
                        <a:noFill/>
                        <a:miter lim="800000"/>
                        <a:headEnd/>
                        <a:tailEnd/>
                      </a:ln>
                    </pic:spPr>
                  </pic:pic>
                </a:graphicData>
              </a:graphic>
            </wp:anchor>
          </w:drawing>
        </w:r>
      </w:ins>
    </w:p>
    <w:p w:rsidR="00E22B46" w:rsidRDefault="00DA0286">
      <w:pPr>
        <w:numPr>
          <w:ilvl w:val="0"/>
          <w:numId w:val="6"/>
        </w:numPr>
      </w:pPr>
      <w:r>
        <w:rPr>
          <w:rFonts w:hint="eastAsia"/>
        </w:rPr>
        <w:t>Step Name</w:t>
      </w:r>
      <w:r>
        <w:rPr>
          <w:rFonts w:hint="eastAsia"/>
        </w:rPr>
        <w:t>：</w:t>
      </w:r>
      <w:r>
        <w:rPr>
          <w:rFonts w:hint="eastAsia"/>
        </w:rPr>
        <w:t>Step</w:t>
      </w:r>
      <w:r>
        <w:rPr>
          <w:rFonts w:hint="eastAsia"/>
        </w:rPr>
        <w:t>的名称。</w:t>
      </w:r>
    </w:p>
    <w:p w:rsidR="00E22B46" w:rsidRDefault="00E22B46">
      <w:pPr>
        <w:ind w:firstLine="420"/>
      </w:pPr>
    </w:p>
    <w:p w:rsidR="00E22B46" w:rsidRDefault="00DA0286">
      <w:pPr>
        <w:numPr>
          <w:ilvl w:val="0"/>
          <w:numId w:val="6"/>
        </w:numPr>
        <w:rPr>
          <w:ins w:id="44" w:author="GTY" w:date="2018-06-29T10:32:00Z"/>
        </w:rPr>
      </w:pPr>
      <w:del w:id="45" w:author="GTY" w:date="2018-06-29T10:27:00Z">
        <w:r w:rsidDel="00A86620">
          <w:rPr>
            <w:rFonts w:hint="eastAsia"/>
          </w:rPr>
          <w:delText>Threshole</w:delText>
        </w:r>
      </w:del>
      <w:ins w:id="46" w:author="GTY" w:date="2018-06-29T10:27:00Z">
        <w:r w:rsidR="00A86620">
          <w:rPr>
            <w:rFonts w:hint="eastAsia"/>
          </w:rPr>
          <w:t>Threshold</w:t>
        </w:r>
      </w:ins>
      <w:r>
        <w:rPr>
          <w:rFonts w:hint="eastAsia"/>
        </w:rPr>
        <w:t>：</w:t>
      </w:r>
      <w:proofErr w:type="gramStart"/>
      <w:ins w:id="47" w:author="GTY" w:date="2018-06-29T10:26:00Z">
        <w:r w:rsidR="00A86620">
          <w:rPr>
            <w:rFonts w:hint="eastAsia"/>
          </w:rPr>
          <w:t>二值化</w:t>
        </w:r>
      </w:ins>
      <w:r>
        <w:rPr>
          <w:rFonts w:hint="eastAsia"/>
        </w:rPr>
        <w:t>阈值</w:t>
      </w:r>
      <w:proofErr w:type="gramEnd"/>
      <w:ins w:id="48" w:author="GTY" w:date="2018-06-29T10:28:00Z">
        <w:r w:rsidR="00A86620">
          <w:rPr>
            <w:rFonts w:hint="eastAsia"/>
          </w:rPr>
          <w:t>，</w:t>
        </w:r>
      </w:ins>
      <w:ins w:id="49" w:author="GTY" w:date="2018-06-29T10:29:00Z">
        <w:r w:rsidR="00A86620">
          <w:rPr>
            <w:rFonts w:hint="eastAsia"/>
          </w:rPr>
          <w:t>图像上</w:t>
        </w:r>
      </w:ins>
      <w:ins w:id="50" w:author="GTY" w:date="2018-06-29T10:28:00Z">
        <w:r w:rsidR="00A86620">
          <w:rPr>
            <w:rFonts w:hint="eastAsia"/>
          </w:rPr>
          <w:t>灰度大于阈值的部分变成白色，小于</w:t>
        </w:r>
      </w:ins>
      <w:ins w:id="51" w:author="GTY" w:date="2018-06-29T10:29:00Z">
        <w:r w:rsidR="00A86620">
          <w:rPr>
            <w:rFonts w:hint="eastAsia"/>
          </w:rPr>
          <w:t>等于</w:t>
        </w:r>
      </w:ins>
      <w:ins w:id="52" w:author="GTY" w:date="2018-06-29T10:28:00Z">
        <w:r w:rsidR="00A86620">
          <w:rPr>
            <w:rFonts w:hint="eastAsia"/>
          </w:rPr>
          <w:t>阈值</w:t>
        </w:r>
      </w:ins>
      <w:ins w:id="53" w:author="GTY" w:date="2018-06-29T10:29:00Z">
        <w:r w:rsidR="00A86620">
          <w:rPr>
            <w:rFonts w:hint="eastAsia"/>
          </w:rPr>
          <w:t>的部分变为黑色</w:t>
        </w:r>
      </w:ins>
      <w:r>
        <w:rPr>
          <w:rFonts w:hint="eastAsia"/>
        </w:rPr>
        <w:t>。</w:t>
      </w:r>
    </w:p>
    <w:p w:rsidR="00000000" w:rsidRDefault="00887575">
      <w:pPr>
        <w:pStyle w:val="a8"/>
        <w:rPr>
          <w:ins w:id="54" w:author="GTY" w:date="2018-06-29T10:32:00Z"/>
        </w:rPr>
        <w:pPrChange w:id="55" w:author="GTY" w:date="2018-06-29T10:32:00Z">
          <w:pPr>
            <w:numPr>
              <w:numId w:val="6"/>
            </w:numPr>
            <w:ind w:firstLine="400"/>
          </w:pPr>
        </w:pPrChange>
      </w:pPr>
    </w:p>
    <w:p w:rsidR="00A86620" w:rsidRDefault="00A86620" w:rsidP="00A86620">
      <w:pPr>
        <w:numPr>
          <w:ilvl w:val="0"/>
          <w:numId w:val="6"/>
        </w:numPr>
      </w:pPr>
      <w:ins w:id="56" w:author="GTY" w:date="2018-06-29T10:32:00Z">
        <w:r>
          <w:rPr>
            <w:rFonts w:hint="eastAsia"/>
          </w:rPr>
          <w:t>ROI</w:t>
        </w:r>
        <w:r>
          <w:rPr>
            <w:rFonts w:hint="eastAsia"/>
          </w:rPr>
          <w:t>：选择需要进行预处理的区域。</w:t>
        </w:r>
      </w:ins>
    </w:p>
    <w:p w:rsidR="00A86620" w:rsidRPr="00A86620" w:rsidRDefault="00A86620">
      <w:pPr>
        <w:ind w:firstLine="420"/>
      </w:pPr>
    </w:p>
    <w:p w:rsidR="00A86620" w:rsidRDefault="00DA0286">
      <w:pPr>
        <w:numPr>
          <w:ilvl w:val="0"/>
          <w:numId w:val="6"/>
        </w:numPr>
        <w:rPr>
          <w:ins w:id="57" w:author="GTY" w:date="2018-06-29T10:27:00Z"/>
        </w:rPr>
      </w:pPr>
      <w:del w:id="58" w:author="GTY" w:date="2018-06-29T10:26:00Z">
        <w:r w:rsidDel="00A86620">
          <w:rPr>
            <w:rFonts w:hint="eastAsia"/>
          </w:rPr>
          <w:delText>Max value</w:delText>
        </w:r>
      </w:del>
      <w:ins w:id="59" w:author="GTY" w:date="2018-06-29T10:26:00Z">
        <w:r w:rsidR="00A86620">
          <w:rPr>
            <w:rFonts w:hint="eastAsia"/>
          </w:rPr>
          <w:t>Auto</w:t>
        </w:r>
      </w:ins>
      <w:r>
        <w:rPr>
          <w:rFonts w:hint="eastAsia"/>
        </w:rPr>
        <w:t>：</w:t>
      </w:r>
      <w:del w:id="60" w:author="GTY" w:date="2018-06-29T10:27:00Z">
        <w:r w:rsidDel="00A86620">
          <w:rPr>
            <w:rFonts w:hint="eastAsia"/>
          </w:rPr>
          <w:delText>最大值</w:delText>
        </w:r>
      </w:del>
      <w:ins w:id="61" w:author="GTY" w:date="2018-06-29T10:27:00Z">
        <w:r w:rsidR="00A86620">
          <w:rPr>
            <w:rFonts w:hint="eastAsia"/>
          </w:rPr>
          <w:t>使用自动阈值，勾选时无视</w:t>
        </w:r>
        <w:r w:rsidR="00A86620">
          <w:rPr>
            <w:rFonts w:hint="eastAsia"/>
          </w:rPr>
          <w:t>Threshold</w:t>
        </w:r>
        <w:r w:rsidR="00A86620">
          <w:rPr>
            <w:rFonts w:hint="eastAsia"/>
          </w:rPr>
          <w:t>的值</w:t>
        </w:r>
      </w:ins>
    </w:p>
    <w:p w:rsidR="00000000" w:rsidRDefault="00887575">
      <w:pPr>
        <w:pStyle w:val="a8"/>
        <w:rPr>
          <w:ins w:id="62" w:author="GTY" w:date="2018-06-29T10:27:00Z"/>
        </w:rPr>
        <w:pPrChange w:id="63" w:author="GTY" w:date="2018-06-29T10:27:00Z">
          <w:pPr>
            <w:numPr>
              <w:numId w:val="6"/>
            </w:numPr>
            <w:ind w:firstLine="400"/>
          </w:pPr>
        </w:pPrChange>
      </w:pPr>
    </w:p>
    <w:p w:rsidR="00A86620" w:rsidRDefault="00A86620">
      <w:pPr>
        <w:numPr>
          <w:ilvl w:val="0"/>
          <w:numId w:val="6"/>
        </w:numPr>
        <w:rPr>
          <w:ins w:id="64" w:author="GTY" w:date="2018-06-29T10:29:00Z"/>
        </w:rPr>
      </w:pPr>
      <w:ins w:id="65" w:author="GTY" w:date="2018-06-29T10:27:00Z">
        <w:r>
          <w:rPr>
            <w:rFonts w:hint="eastAsia"/>
          </w:rPr>
          <w:t>Invert</w:t>
        </w:r>
        <w:r>
          <w:rPr>
            <w:rFonts w:hint="eastAsia"/>
          </w:rPr>
          <w:t>：</w:t>
        </w:r>
      </w:ins>
      <w:ins w:id="66" w:author="GTY" w:date="2018-06-29T10:28:00Z">
        <w:r>
          <w:rPr>
            <w:rFonts w:hint="eastAsia"/>
          </w:rPr>
          <w:t>选中时</w:t>
        </w:r>
      </w:ins>
      <w:ins w:id="67" w:author="GTY" w:date="2018-06-29T10:29:00Z">
        <w:r>
          <w:rPr>
            <w:rFonts w:hint="eastAsia"/>
          </w:rPr>
          <w:t>，输出图像的黑白颠倒</w:t>
        </w:r>
      </w:ins>
    </w:p>
    <w:p w:rsidR="00000000" w:rsidRDefault="00887575">
      <w:pPr>
        <w:pStyle w:val="a8"/>
        <w:rPr>
          <w:ins w:id="68" w:author="GTY" w:date="2018-06-29T10:29:00Z"/>
        </w:rPr>
        <w:pPrChange w:id="69" w:author="GTY" w:date="2018-06-29T10:29:00Z">
          <w:pPr>
            <w:numPr>
              <w:numId w:val="6"/>
            </w:numPr>
            <w:ind w:firstLine="400"/>
          </w:pPr>
        </w:pPrChange>
      </w:pPr>
    </w:p>
    <w:p w:rsidR="00E22B46" w:rsidDel="00A86620" w:rsidRDefault="00DA0286">
      <w:pPr>
        <w:numPr>
          <w:ilvl w:val="0"/>
          <w:numId w:val="6"/>
        </w:numPr>
        <w:rPr>
          <w:del w:id="70" w:author="GTY" w:date="2018-06-29T10:32:00Z"/>
        </w:rPr>
      </w:pPr>
      <w:del w:id="71" w:author="GTY" w:date="2018-06-29T10:32:00Z">
        <w:r w:rsidDel="00A86620">
          <w:rPr>
            <w:rFonts w:hint="eastAsia"/>
          </w:rPr>
          <w:delText>。</w:delText>
        </w:r>
      </w:del>
    </w:p>
    <w:p w:rsidR="00E22B46" w:rsidRDefault="00E22B46">
      <w:pPr>
        <w:ind w:firstLine="420"/>
      </w:pPr>
    </w:p>
    <w:p w:rsidR="00E22B46" w:rsidRDefault="00E22B46"/>
    <w:p w:rsidR="00E22B46" w:rsidRDefault="00E22B46"/>
    <w:p w:rsidR="00E22B46" w:rsidRDefault="00E22B46"/>
    <w:p w:rsidR="000764A2" w:rsidRDefault="000764A2"/>
    <w:p w:rsidR="00E22B46" w:rsidRDefault="00DA0286">
      <w:pPr>
        <w:pStyle w:val="3"/>
      </w:pPr>
      <w:bookmarkStart w:id="72" w:name="_Toc518038493"/>
      <w:r>
        <w:rPr>
          <w:rFonts w:hint="eastAsia"/>
        </w:rPr>
        <w:t>2.2 Create ROI</w:t>
      </w:r>
      <w:bookmarkEnd w:id="72"/>
    </w:p>
    <w:p w:rsidR="00E22B46" w:rsidRDefault="00DA0286">
      <w:r>
        <w:rPr>
          <w:noProof/>
        </w:rPr>
        <w:drawing>
          <wp:anchor distT="0" distB="0" distL="114300" distR="114300" simplePos="0" relativeHeight="251667456" behindDoc="0" locked="0" layoutInCell="1" allowOverlap="1">
            <wp:simplePos x="0" y="0"/>
            <wp:positionH relativeFrom="column">
              <wp:posOffset>228600</wp:posOffset>
            </wp:positionH>
            <wp:positionV relativeFrom="paragraph">
              <wp:posOffset>13335</wp:posOffset>
            </wp:positionV>
            <wp:extent cx="2305050" cy="333375"/>
            <wp:effectExtent l="0" t="0" r="0" b="9525"/>
            <wp:wrapSquare wrapText="bothSides"/>
            <wp:docPr id="45"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1"/>
                    <pic:cNvPicPr>
                      <a:picLocks noChangeAspect="1"/>
                    </pic:cNvPicPr>
                  </pic:nvPicPr>
                  <pic:blipFill>
                    <a:blip r:embed="rId35" cstate="print"/>
                    <a:stretch>
                      <a:fillRect/>
                    </a:stretch>
                  </pic:blipFill>
                  <pic:spPr>
                    <a:xfrm>
                      <a:off x="0" y="0"/>
                      <a:ext cx="2305050" cy="333375"/>
                    </a:xfrm>
                    <a:prstGeom prst="rect">
                      <a:avLst/>
                    </a:prstGeom>
                    <a:noFill/>
                    <a:ln w="9525">
                      <a:noFill/>
                    </a:ln>
                  </pic:spPr>
                </pic:pic>
              </a:graphicData>
            </a:graphic>
          </wp:anchor>
        </w:drawing>
      </w:r>
    </w:p>
    <w:p w:rsidR="00E22B46" w:rsidRDefault="00DA0286">
      <w:r>
        <w:rPr>
          <w:rFonts w:hint="eastAsia"/>
        </w:rPr>
        <w:t>功能是在图片上绘制</w:t>
      </w:r>
      <w:r>
        <w:rPr>
          <w:rFonts w:hint="eastAsia"/>
        </w:rPr>
        <w:t>ROI</w:t>
      </w:r>
      <w:r>
        <w:rPr>
          <w:rFonts w:hint="eastAsia"/>
        </w:rPr>
        <w:t>区域，双击工具栏中的选项</w:t>
      </w:r>
    </w:p>
    <w:p w:rsidR="00E22B46" w:rsidRDefault="00E22B46"/>
    <w:p w:rsidR="00E22B46" w:rsidRDefault="00DA0286">
      <w:pPr>
        <w:ind w:firstLine="420"/>
      </w:pPr>
      <w:r>
        <w:rPr>
          <w:rFonts w:hint="eastAsia"/>
          <w:noProof/>
        </w:rPr>
        <w:drawing>
          <wp:anchor distT="0" distB="0" distL="114300" distR="114300" simplePos="0" relativeHeight="251668480" behindDoc="0" locked="0" layoutInCell="1" allowOverlap="1">
            <wp:simplePos x="0" y="0"/>
            <wp:positionH relativeFrom="column">
              <wp:posOffset>238125</wp:posOffset>
            </wp:positionH>
            <wp:positionV relativeFrom="paragraph">
              <wp:posOffset>5715</wp:posOffset>
            </wp:positionV>
            <wp:extent cx="2247900" cy="1771650"/>
            <wp:effectExtent l="0" t="0" r="0" b="0"/>
            <wp:wrapSquare wrapText="bothSides"/>
            <wp:docPr id="4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2"/>
                    <pic:cNvPicPr>
                      <a:picLocks noChangeAspect="1"/>
                    </pic:cNvPicPr>
                  </pic:nvPicPr>
                  <pic:blipFill>
                    <a:blip r:embed="rId36" cstate="print"/>
                    <a:stretch>
                      <a:fillRect/>
                    </a:stretch>
                  </pic:blipFill>
                  <pic:spPr>
                    <a:xfrm>
                      <a:off x="0" y="0"/>
                      <a:ext cx="2247900" cy="1771650"/>
                    </a:xfrm>
                    <a:prstGeom prst="rect">
                      <a:avLst/>
                    </a:prstGeom>
                    <a:noFill/>
                    <a:ln w="9525">
                      <a:noFill/>
                    </a:ln>
                  </pic:spPr>
                </pic:pic>
              </a:graphicData>
            </a:graphic>
          </wp:anchor>
        </w:drawing>
      </w:r>
    </w:p>
    <w:p w:rsidR="00E22B46" w:rsidRDefault="00DA0286">
      <w:pPr>
        <w:numPr>
          <w:ilvl w:val="0"/>
          <w:numId w:val="7"/>
        </w:numPr>
      </w:pPr>
      <w:bookmarkStart w:id="73" w:name="OLE_LINK7"/>
      <w:r>
        <w:rPr>
          <w:rFonts w:hint="eastAsia"/>
        </w:rPr>
        <w:t>Step Name</w:t>
      </w:r>
      <w:r>
        <w:rPr>
          <w:rFonts w:hint="eastAsia"/>
        </w:rPr>
        <w:t>：</w:t>
      </w:r>
      <w:r>
        <w:rPr>
          <w:rFonts w:hint="eastAsia"/>
        </w:rPr>
        <w:t>Step</w:t>
      </w:r>
      <w:r>
        <w:rPr>
          <w:rFonts w:hint="eastAsia"/>
        </w:rPr>
        <w:t>的名称。</w:t>
      </w:r>
    </w:p>
    <w:p w:rsidR="00E22B46" w:rsidRDefault="00E22B46">
      <w:pPr>
        <w:ind w:firstLine="420"/>
      </w:pPr>
    </w:p>
    <w:bookmarkEnd w:id="73"/>
    <w:p w:rsidR="00E22B46" w:rsidRDefault="00DA0286">
      <w:pPr>
        <w:numPr>
          <w:ilvl w:val="0"/>
          <w:numId w:val="7"/>
        </w:numPr>
      </w:pPr>
      <w:r>
        <w:rPr>
          <w:rFonts w:hint="eastAsia"/>
        </w:rPr>
        <w:t>ROI Type</w:t>
      </w:r>
      <w:r>
        <w:rPr>
          <w:rFonts w:hint="eastAsia"/>
        </w:rPr>
        <w:t>：</w:t>
      </w:r>
      <w:r>
        <w:rPr>
          <w:rFonts w:hint="eastAsia"/>
        </w:rPr>
        <w:t>ROI</w:t>
      </w:r>
      <w:r>
        <w:rPr>
          <w:rFonts w:hint="eastAsia"/>
        </w:rPr>
        <w:t>的类型。</w:t>
      </w:r>
    </w:p>
    <w:p w:rsidR="00E22B46" w:rsidRDefault="00E22B46">
      <w:pPr>
        <w:ind w:firstLine="420"/>
      </w:pPr>
    </w:p>
    <w:p w:rsidR="00E22B46" w:rsidRDefault="00DA0286">
      <w:pPr>
        <w:numPr>
          <w:ilvl w:val="0"/>
          <w:numId w:val="7"/>
        </w:numPr>
      </w:pPr>
      <w:r>
        <w:rPr>
          <w:rFonts w:hint="eastAsia"/>
        </w:rPr>
        <w:t>选定类型后在界面上进行拖拽绘制</w:t>
      </w:r>
      <w:r>
        <w:rPr>
          <w:rFonts w:hint="eastAsia"/>
        </w:rPr>
        <w:t>ROI:</w:t>
      </w:r>
    </w:p>
    <w:p w:rsidR="00E22B46" w:rsidRDefault="00E22B46">
      <w:pPr>
        <w:ind w:firstLine="420"/>
      </w:pPr>
    </w:p>
    <w:p w:rsidR="00E22B46" w:rsidRDefault="00E22B46">
      <w:pPr>
        <w:ind w:firstLine="420"/>
      </w:pPr>
    </w:p>
    <w:p w:rsidR="00E22B46" w:rsidRDefault="00DA0286">
      <w:r>
        <w:rPr>
          <w:rFonts w:hint="eastAsia"/>
          <w:noProof/>
        </w:rPr>
        <w:drawing>
          <wp:anchor distT="0" distB="0" distL="114300" distR="114300" simplePos="0" relativeHeight="251824128" behindDoc="0" locked="0" layoutInCell="1" allowOverlap="1">
            <wp:simplePos x="0" y="0"/>
            <wp:positionH relativeFrom="column">
              <wp:posOffset>342900</wp:posOffset>
            </wp:positionH>
            <wp:positionV relativeFrom="paragraph">
              <wp:posOffset>53340</wp:posOffset>
            </wp:positionV>
            <wp:extent cx="2068830" cy="1272540"/>
            <wp:effectExtent l="0" t="0" r="7620" b="3810"/>
            <wp:wrapSquare wrapText="bothSides"/>
            <wp:docPr id="47"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3"/>
                    <pic:cNvPicPr>
                      <a:picLocks noChangeAspect="1"/>
                    </pic:cNvPicPr>
                  </pic:nvPicPr>
                  <pic:blipFill>
                    <a:blip r:embed="rId37" cstate="print"/>
                    <a:stretch>
                      <a:fillRect/>
                    </a:stretch>
                  </pic:blipFill>
                  <pic:spPr>
                    <a:xfrm>
                      <a:off x="0" y="0"/>
                      <a:ext cx="2068830" cy="1272540"/>
                    </a:xfrm>
                    <a:prstGeom prst="rect">
                      <a:avLst/>
                    </a:prstGeom>
                    <a:noFill/>
                    <a:ln w="9525">
                      <a:noFill/>
                    </a:ln>
                  </pic:spPr>
                </pic:pic>
              </a:graphicData>
            </a:graphic>
          </wp:anchor>
        </w:drawing>
      </w:r>
    </w:p>
    <w:p w:rsidR="00E22B46" w:rsidRDefault="00DA0286">
      <w:r>
        <w:rPr>
          <w:rFonts w:hint="eastAsia"/>
        </w:rPr>
        <w:lastRenderedPageBreak/>
        <w:t xml:space="preserve">    </w:t>
      </w:r>
    </w:p>
    <w:p w:rsidR="00E22B46" w:rsidRDefault="00E22B46"/>
    <w:p w:rsidR="00E22B46" w:rsidRDefault="00E22B46"/>
    <w:p w:rsidR="00E22B46" w:rsidRDefault="00E22B46"/>
    <w:p w:rsidR="00E22B46" w:rsidRDefault="00E22B46"/>
    <w:p w:rsidR="00E22B46" w:rsidRDefault="00DA0286">
      <w:pPr>
        <w:pStyle w:val="3"/>
      </w:pPr>
      <w:bookmarkStart w:id="74" w:name="_Toc518038494"/>
      <w:r>
        <w:rPr>
          <w:rFonts w:hint="eastAsia"/>
        </w:rPr>
        <w:t>2.3 Filter Image</w:t>
      </w:r>
      <w:bookmarkEnd w:id="74"/>
    </w:p>
    <w:p w:rsidR="00E22B46" w:rsidRDefault="00DA0286">
      <w:r>
        <w:rPr>
          <w:noProof/>
        </w:rPr>
        <w:drawing>
          <wp:anchor distT="0" distB="0" distL="114300" distR="114300" simplePos="0" relativeHeight="251669504" behindDoc="0" locked="0" layoutInCell="1" allowOverlap="1">
            <wp:simplePos x="0" y="0"/>
            <wp:positionH relativeFrom="column">
              <wp:posOffset>276225</wp:posOffset>
            </wp:positionH>
            <wp:positionV relativeFrom="paragraph">
              <wp:posOffset>9525</wp:posOffset>
            </wp:positionV>
            <wp:extent cx="2171700" cy="419100"/>
            <wp:effectExtent l="0" t="0" r="0" b="0"/>
            <wp:wrapSquare wrapText="bothSides"/>
            <wp:docPr id="4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4"/>
                    <pic:cNvPicPr>
                      <a:picLocks noChangeAspect="1"/>
                    </pic:cNvPicPr>
                  </pic:nvPicPr>
                  <pic:blipFill>
                    <a:blip r:embed="rId38" cstate="print"/>
                    <a:stretch>
                      <a:fillRect/>
                    </a:stretch>
                  </pic:blipFill>
                  <pic:spPr>
                    <a:xfrm>
                      <a:off x="0" y="0"/>
                      <a:ext cx="2171700" cy="419100"/>
                    </a:xfrm>
                    <a:prstGeom prst="rect">
                      <a:avLst/>
                    </a:prstGeom>
                    <a:noFill/>
                    <a:ln w="9525">
                      <a:noFill/>
                    </a:ln>
                  </pic:spPr>
                </pic:pic>
              </a:graphicData>
            </a:graphic>
          </wp:anchor>
        </w:drawing>
      </w:r>
      <w:r>
        <w:rPr>
          <w:rFonts w:hint="eastAsia"/>
        </w:rPr>
        <w:t>功能是对图片进行滤波，双击工具栏中的选项</w:t>
      </w:r>
    </w:p>
    <w:p w:rsidR="00A86620" w:rsidRDefault="00A86620" w:rsidP="00A86620"/>
    <w:p w:rsidR="00E22B46" w:rsidRDefault="00A86620" w:rsidP="00A86620">
      <w:r>
        <w:rPr>
          <w:noProof/>
        </w:rPr>
        <w:drawing>
          <wp:anchor distT="0" distB="0" distL="114300" distR="114300" simplePos="0" relativeHeight="251828224" behindDoc="0" locked="0" layoutInCell="1" allowOverlap="1">
            <wp:simplePos x="0" y="0"/>
            <wp:positionH relativeFrom="column">
              <wp:posOffset>-2553335</wp:posOffset>
            </wp:positionH>
            <wp:positionV relativeFrom="paragraph">
              <wp:posOffset>31750</wp:posOffset>
            </wp:positionV>
            <wp:extent cx="2239010" cy="2577465"/>
            <wp:effectExtent l="19050" t="0" r="8890" b="0"/>
            <wp:wrapSquare wrapText="bothSides"/>
            <wp:docPr id="8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cstate="print"/>
                    <a:srcRect/>
                    <a:stretch>
                      <a:fillRect/>
                    </a:stretch>
                  </pic:blipFill>
                  <pic:spPr bwMode="auto">
                    <a:xfrm>
                      <a:off x="0" y="0"/>
                      <a:ext cx="2239010" cy="2577465"/>
                    </a:xfrm>
                    <a:prstGeom prst="rect">
                      <a:avLst/>
                    </a:prstGeom>
                    <a:noFill/>
                    <a:ln w="9525">
                      <a:noFill/>
                      <a:miter lim="800000"/>
                      <a:headEnd/>
                      <a:tailEnd/>
                    </a:ln>
                  </pic:spPr>
                </pic:pic>
              </a:graphicData>
            </a:graphic>
          </wp:anchor>
        </w:drawing>
      </w:r>
    </w:p>
    <w:p w:rsidR="00A86620" w:rsidRDefault="00DA0286" w:rsidP="00A86620">
      <w:pPr>
        <w:numPr>
          <w:ilvl w:val="0"/>
          <w:numId w:val="8"/>
        </w:numPr>
      </w:pPr>
      <w:bookmarkStart w:id="75" w:name="OLE_LINK9"/>
      <w:r>
        <w:rPr>
          <w:rFonts w:hint="eastAsia"/>
        </w:rPr>
        <w:t>Step Name</w:t>
      </w:r>
      <w:r>
        <w:rPr>
          <w:rFonts w:hint="eastAsia"/>
        </w:rPr>
        <w:t>：</w:t>
      </w:r>
      <w:r>
        <w:rPr>
          <w:rFonts w:hint="eastAsia"/>
        </w:rPr>
        <w:t>Step</w:t>
      </w:r>
      <w:r>
        <w:rPr>
          <w:rFonts w:hint="eastAsia"/>
        </w:rPr>
        <w:t>的名称。</w:t>
      </w:r>
      <w:bookmarkEnd w:id="75"/>
    </w:p>
    <w:p w:rsidR="00A86620" w:rsidRDefault="00A86620" w:rsidP="00A86620">
      <w:pPr>
        <w:numPr>
          <w:ilvl w:val="0"/>
          <w:numId w:val="8"/>
        </w:numPr>
      </w:pPr>
      <w:r>
        <w:rPr>
          <w:rFonts w:hint="eastAsia"/>
        </w:rPr>
        <w:t>ROI</w:t>
      </w:r>
      <w:r>
        <w:rPr>
          <w:rFonts w:hint="eastAsia"/>
        </w:rPr>
        <w:t>：</w:t>
      </w:r>
      <w:ins w:id="76" w:author="GTY" w:date="2018-06-29T10:36:00Z">
        <w:r>
          <w:rPr>
            <w:rFonts w:hint="eastAsia"/>
          </w:rPr>
          <w:t>选择需要进行预处理的区域。</w:t>
        </w:r>
      </w:ins>
    </w:p>
    <w:p w:rsidR="00E22B46" w:rsidRDefault="00DA0286">
      <w:pPr>
        <w:numPr>
          <w:ilvl w:val="0"/>
          <w:numId w:val="8"/>
        </w:numPr>
      </w:pPr>
      <w:r>
        <w:rPr>
          <w:rFonts w:hint="eastAsia"/>
        </w:rPr>
        <w:t>Select Filter</w:t>
      </w:r>
      <w:r>
        <w:rPr>
          <w:rFonts w:hint="eastAsia"/>
        </w:rPr>
        <w:t>：滤波类型。</w:t>
      </w:r>
    </w:p>
    <w:p w:rsidR="00E22B46" w:rsidRDefault="00DA0286">
      <w:pPr>
        <w:numPr>
          <w:ilvl w:val="0"/>
          <w:numId w:val="8"/>
        </w:numPr>
      </w:pPr>
      <w:r>
        <w:rPr>
          <w:rFonts w:hint="eastAsia"/>
        </w:rPr>
        <w:t>Mean Filter</w:t>
      </w:r>
      <w:r>
        <w:rPr>
          <w:rFonts w:hint="eastAsia"/>
        </w:rPr>
        <w:t>：均值滤波</w:t>
      </w:r>
    </w:p>
    <w:p w:rsidR="00E22B46" w:rsidRDefault="00DA0286">
      <w:pPr>
        <w:numPr>
          <w:ilvl w:val="0"/>
          <w:numId w:val="8"/>
        </w:numPr>
      </w:pPr>
      <w:r>
        <w:rPr>
          <w:rFonts w:hint="eastAsia"/>
        </w:rPr>
        <w:t>Gaussian Filter</w:t>
      </w:r>
      <w:r>
        <w:rPr>
          <w:rFonts w:hint="eastAsia"/>
        </w:rPr>
        <w:t>：高斯滤波</w:t>
      </w:r>
    </w:p>
    <w:p w:rsidR="00E22B46" w:rsidRDefault="00DA0286">
      <w:pPr>
        <w:numPr>
          <w:ilvl w:val="0"/>
          <w:numId w:val="8"/>
        </w:numPr>
      </w:pPr>
      <w:proofErr w:type="spellStart"/>
      <w:r>
        <w:rPr>
          <w:rFonts w:hint="eastAsia"/>
        </w:rPr>
        <w:t>Meida</w:t>
      </w:r>
      <w:proofErr w:type="spellEnd"/>
      <w:r>
        <w:rPr>
          <w:rFonts w:hint="eastAsia"/>
        </w:rPr>
        <w:t xml:space="preserve"> Filter</w:t>
      </w:r>
      <w:r>
        <w:rPr>
          <w:rFonts w:hint="eastAsia"/>
        </w:rPr>
        <w:t>：中值滤波</w:t>
      </w:r>
    </w:p>
    <w:p w:rsidR="00E22B46" w:rsidRDefault="00DA0286">
      <w:pPr>
        <w:numPr>
          <w:ilvl w:val="0"/>
          <w:numId w:val="8"/>
        </w:numPr>
      </w:pPr>
      <w:r>
        <w:rPr>
          <w:rFonts w:hint="eastAsia"/>
        </w:rPr>
        <w:t>Kernel Size</w:t>
      </w:r>
      <w:r>
        <w:rPr>
          <w:rFonts w:hint="eastAsia"/>
        </w:rPr>
        <w:t>：</w:t>
      </w:r>
      <w:del w:id="77" w:author="GTY" w:date="2018-06-29T10:34:00Z">
        <w:r w:rsidDel="00A86620">
          <w:rPr>
            <w:rFonts w:hint="eastAsia"/>
          </w:rPr>
          <w:delText>卷积值</w:delText>
        </w:r>
      </w:del>
      <w:ins w:id="78" w:author="GTY" w:date="2018-06-29T10:34:00Z">
        <w:r w:rsidR="00A86620">
          <w:rPr>
            <w:rFonts w:hint="eastAsia"/>
          </w:rPr>
          <w:t>滤波的窗大小</w:t>
        </w:r>
      </w:ins>
      <w:r>
        <w:rPr>
          <w:rFonts w:hint="eastAsia"/>
        </w:rPr>
        <w:t>。</w:t>
      </w:r>
    </w:p>
    <w:p w:rsidR="00A86620" w:rsidRDefault="00A86620" w:rsidP="00A86620"/>
    <w:p w:rsidR="00A86620" w:rsidRDefault="00A86620" w:rsidP="00A86620"/>
    <w:p w:rsidR="00A86620" w:rsidRDefault="00A86620" w:rsidP="00A86620"/>
    <w:p w:rsidR="00A86620" w:rsidRDefault="00A86620" w:rsidP="00A86620"/>
    <w:p w:rsidR="00A86620" w:rsidRDefault="00A86620" w:rsidP="00A86620"/>
    <w:p w:rsidR="00A86620" w:rsidRDefault="00A86620" w:rsidP="00A86620"/>
    <w:p w:rsidR="00E22B46" w:rsidRDefault="00DA0286">
      <w:pPr>
        <w:pStyle w:val="3"/>
      </w:pPr>
      <w:r>
        <w:rPr>
          <w:noProof/>
        </w:rPr>
        <w:drawing>
          <wp:anchor distT="0" distB="0" distL="114300" distR="114300" simplePos="0" relativeHeight="251671552" behindDoc="0" locked="0" layoutInCell="1" allowOverlap="1">
            <wp:simplePos x="0" y="0"/>
            <wp:positionH relativeFrom="column">
              <wp:posOffset>276225</wp:posOffset>
            </wp:positionH>
            <wp:positionV relativeFrom="paragraph">
              <wp:posOffset>749300</wp:posOffset>
            </wp:positionV>
            <wp:extent cx="2171700" cy="381000"/>
            <wp:effectExtent l="0" t="0" r="0" b="0"/>
            <wp:wrapSquare wrapText="bothSides"/>
            <wp:docPr id="35"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6"/>
                    <pic:cNvPicPr>
                      <a:picLocks noChangeAspect="1"/>
                    </pic:cNvPicPr>
                  </pic:nvPicPr>
                  <pic:blipFill>
                    <a:blip r:embed="rId40" cstate="print"/>
                    <a:stretch>
                      <a:fillRect/>
                    </a:stretch>
                  </pic:blipFill>
                  <pic:spPr>
                    <a:xfrm>
                      <a:off x="0" y="0"/>
                      <a:ext cx="2171700" cy="381000"/>
                    </a:xfrm>
                    <a:prstGeom prst="rect">
                      <a:avLst/>
                    </a:prstGeom>
                    <a:noFill/>
                    <a:ln w="9525">
                      <a:noFill/>
                    </a:ln>
                  </pic:spPr>
                </pic:pic>
              </a:graphicData>
            </a:graphic>
          </wp:anchor>
        </w:drawing>
      </w:r>
      <w:bookmarkStart w:id="79" w:name="_Toc518038495"/>
      <w:r>
        <w:rPr>
          <w:rFonts w:hint="eastAsia"/>
        </w:rPr>
        <w:t xml:space="preserve">2.4 Segment </w:t>
      </w:r>
      <w:proofErr w:type="spellStart"/>
      <w:r>
        <w:rPr>
          <w:rFonts w:hint="eastAsia"/>
        </w:rPr>
        <w:t>ColorImage</w:t>
      </w:r>
      <w:bookmarkEnd w:id="79"/>
      <w:proofErr w:type="spellEnd"/>
    </w:p>
    <w:p w:rsidR="00E22B46" w:rsidRDefault="00DA0286">
      <w:r>
        <w:rPr>
          <w:rFonts w:hint="eastAsia"/>
        </w:rPr>
        <w:t>功能是转换彩色图片，双击工具栏中的选项</w:t>
      </w:r>
    </w:p>
    <w:p w:rsidR="00E22B46" w:rsidRDefault="00E22B46"/>
    <w:p w:rsidR="00E22B46" w:rsidRDefault="00E22B46"/>
    <w:p w:rsidR="00E22B46" w:rsidRDefault="00E22B46">
      <w:pPr>
        <w:ind w:firstLine="420"/>
      </w:pPr>
    </w:p>
    <w:p w:rsidR="00E22B46" w:rsidRDefault="00887575">
      <w:pPr>
        <w:numPr>
          <w:ilvl w:val="0"/>
          <w:numId w:val="9"/>
        </w:numPr>
      </w:pPr>
      <w:bookmarkStart w:id="80" w:name="OLE_LINK11"/>
      <w:ins w:id="81" w:author="GTY" w:date="2018-06-29T10:36:00Z">
        <w:r>
          <w:rPr>
            <w:noProof/>
          </w:rPr>
          <w:drawing>
            <wp:anchor distT="0" distB="0" distL="114300" distR="114300" simplePos="0" relativeHeight="251672576" behindDoc="0" locked="0" layoutInCell="1" allowOverlap="1">
              <wp:simplePos x="0" y="0"/>
              <wp:positionH relativeFrom="column">
                <wp:posOffset>212725</wp:posOffset>
              </wp:positionH>
              <wp:positionV relativeFrom="paragraph">
                <wp:posOffset>132080</wp:posOffset>
              </wp:positionV>
              <wp:extent cx="2351405" cy="2170430"/>
              <wp:effectExtent l="19050" t="0" r="0" b="0"/>
              <wp:wrapSquare wrapText="bothSides"/>
              <wp:docPr id="1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7"/>
                      <pic:cNvPicPr>
                        <a:picLocks noChangeAspect="1"/>
                      </pic:cNvPicPr>
                    </pic:nvPicPr>
                    <pic:blipFill>
                      <a:blip r:embed="rId41" cstate="print"/>
                      <a:stretch>
                        <a:fillRect/>
                      </a:stretch>
                    </pic:blipFill>
                    <pic:spPr>
                      <a:xfrm>
                        <a:off x="0" y="0"/>
                        <a:ext cx="2351405" cy="2170430"/>
                      </a:xfrm>
                      <a:prstGeom prst="rect">
                        <a:avLst/>
                      </a:prstGeom>
                      <a:noFill/>
                      <a:ln w="9525">
                        <a:noFill/>
                      </a:ln>
                    </pic:spPr>
                  </pic:pic>
                </a:graphicData>
              </a:graphic>
            </wp:anchor>
          </w:drawing>
        </w:r>
      </w:ins>
      <w:r w:rsidR="00DA0286">
        <w:rPr>
          <w:rFonts w:hint="eastAsia"/>
        </w:rPr>
        <w:t>Step Name</w:t>
      </w:r>
      <w:r w:rsidR="00DA0286">
        <w:rPr>
          <w:rFonts w:hint="eastAsia"/>
        </w:rPr>
        <w:t>：</w:t>
      </w:r>
      <w:r w:rsidR="00DA0286">
        <w:rPr>
          <w:rFonts w:hint="eastAsia"/>
        </w:rPr>
        <w:t>Step</w:t>
      </w:r>
      <w:r w:rsidR="00DA0286">
        <w:rPr>
          <w:rFonts w:hint="eastAsia"/>
        </w:rPr>
        <w:t>的名称。</w:t>
      </w:r>
    </w:p>
    <w:bookmarkEnd w:id="80"/>
    <w:p w:rsidR="00E22B46" w:rsidRDefault="00DA0286">
      <w:pPr>
        <w:numPr>
          <w:ilvl w:val="0"/>
          <w:numId w:val="9"/>
        </w:numPr>
      </w:pPr>
      <w:r>
        <w:rPr>
          <w:rFonts w:hint="eastAsia"/>
        </w:rPr>
        <w:t>Select Channel</w:t>
      </w:r>
      <w:r>
        <w:rPr>
          <w:rFonts w:hint="eastAsia"/>
        </w:rPr>
        <w:t>：选择转换方式，包含如下类型：</w:t>
      </w:r>
    </w:p>
    <w:p w:rsidR="00E22B46" w:rsidRDefault="00DA0286">
      <w:pPr>
        <w:ind w:firstLineChars="500" w:firstLine="1050"/>
      </w:pPr>
      <w:r>
        <w:rPr>
          <w:rFonts w:hint="eastAsia"/>
        </w:rPr>
        <w:t>Gray</w:t>
      </w:r>
      <w:r>
        <w:rPr>
          <w:rFonts w:hint="eastAsia"/>
        </w:rPr>
        <w:t>：转为灰度图</w:t>
      </w:r>
    </w:p>
    <w:p w:rsidR="00E22B46" w:rsidRDefault="00DA0286">
      <w:pPr>
        <w:ind w:firstLineChars="500" w:firstLine="1050"/>
      </w:pPr>
      <w:r>
        <w:rPr>
          <w:rFonts w:hint="eastAsia"/>
        </w:rPr>
        <w:t>R</w:t>
      </w:r>
      <w:r>
        <w:rPr>
          <w:rFonts w:hint="eastAsia"/>
        </w:rPr>
        <w:t>：转为取红色数值的灰度图</w:t>
      </w:r>
    </w:p>
    <w:p w:rsidR="00E22B46" w:rsidRDefault="00DA0286">
      <w:pPr>
        <w:ind w:firstLineChars="500" w:firstLine="1050"/>
      </w:pPr>
      <w:r>
        <w:rPr>
          <w:rFonts w:hint="eastAsia"/>
        </w:rPr>
        <w:t>G</w:t>
      </w:r>
      <w:r>
        <w:rPr>
          <w:rFonts w:hint="eastAsia"/>
        </w:rPr>
        <w:t>：转为取绿色数值的灰度图</w:t>
      </w:r>
    </w:p>
    <w:p w:rsidR="00E22B46" w:rsidRDefault="00DA0286">
      <w:pPr>
        <w:ind w:firstLineChars="500" w:firstLine="1050"/>
      </w:pPr>
      <w:r>
        <w:rPr>
          <w:rFonts w:hint="eastAsia"/>
        </w:rPr>
        <w:t>B</w:t>
      </w:r>
      <w:r>
        <w:rPr>
          <w:rFonts w:hint="eastAsia"/>
        </w:rPr>
        <w:t>：转为取蓝色数值的灰度图</w:t>
      </w:r>
    </w:p>
    <w:p w:rsidR="00E22B46" w:rsidRDefault="00DA0286">
      <w:pPr>
        <w:ind w:firstLineChars="500" w:firstLine="1050"/>
      </w:pPr>
      <w:r>
        <w:rPr>
          <w:rFonts w:hint="eastAsia"/>
        </w:rPr>
        <w:t>H</w:t>
      </w:r>
      <w:r>
        <w:rPr>
          <w:rFonts w:hint="eastAsia"/>
        </w:rPr>
        <w:t>：转为取色调数值的灰度图</w:t>
      </w:r>
    </w:p>
    <w:p w:rsidR="00E22B46" w:rsidRDefault="00DA0286">
      <w:pPr>
        <w:ind w:firstLineChars="500" w:firstLine="1050"/>
      </w:pPr>
      <w:r>
        <w:rPr>
          <w:rFonts w:hint="eastAsia"/>
        </w:rPr>
        <w:t>S</w:t>
      </w:r>
      <w:r>
        <w:rPr>
          <w:rFonts w:hint="eastAsia"/>
        </w:rPr>
        <w:t>：转为取饱和度数值的灰度图</w:t>
      </w:r>
    </w:p>
    <w:p w:rsidR="00E22B46" w:rsidRDefault="00DA0286">
      <w:pPr>
        <w:ind w:firstLineChars="500" w:firstLine="1050"/>
      </w:pPr>
      <w:bookmarkStart w:id="82" w:name="_Toc17489_WPSOffice_Level3"/>
      <w:r>
        <w:rPr>
          <w:rFonts w:hint="eastAsia"/>
        </w:rPr>
        <w:t>V</w:t>
      </w:r>
      <w:r>
        <w:rPr>
          <w:rFonts w:hint="eastAsia"/>
        </w:rPr>
        <w:t>：转为取亮度数值的灰度图</w:t>
      </w:r>
      <w:bookmarkEnd w:id="82"/>
    </w:p>
    <w:p w:rsidR="00E22B46" w:rsidRDefault="00E22B46">
      <w:pPr>
        <w:ind w:left="420" w:firstLineChars="500" w:firstLine="1050"/>
      </w:pPr>
    </w:p>
    <w:p w:rsidR="00E22B46" w:rsidRDefault="00E22B46">
      <w:pPr>
        <w:ind w:left="420" w:firstLineChars="500" w:firstLine="1050"/>
      </w:pPr>
    </w:p>
    <w:p w:rsidR="00E22B46" w:rsidRDefault="00E22B46">
      <w:pPr>
        <w:pStyle w:val="3"/>
      </w:pPr>
    </w:p>
    <w:p w:rsidR="00E22B46" w:rsidRDefault="00E22B46"/>
    <w:p w:rsidR="00E22B46" w:rsidRDefault="00DA0286">
      <w:pPr>
        <w:pStyle w:val="3"/>
      </w:pPr>
      <w:bookmarkStart w:id="83" w:name="_Toc518038496"/>
      <w:r>
        <w:rPr>
          <w:rFonts w:hint="eastAsia"/>
        </w:rPr>
        <w:lastRenderedPageBreak/>
        <w:t>2.5 Morphology</w:t>
      </w:r>
      <w:bookmarkEnd w:id="83"/>
    </w:p>
    <w:p w:rsidR="00E22B46" w:rsidRDefault="00DA0286">
      <w:pPr>
        <w:ind w:firstLineChars="300" w:firstLine="630"/>
        <w:rPr>
          <w:b/>
          <w:bCs/>
          <w:sz w:val="24"/>
          <w:szCs w:val="24"/>
        </w:rPr>
      </w:pPr>
      <w:r>
        <w:rPr>
          <w:noProof/>
        </w:rPr>
        <w:drawing>
          <wp:anchor distT="0" distB="0" distL="114300" distR="114300" simplePos="0" relativeHeight="251705344" behindDoc="0" locked="0" layoutInCell="1" allowOverlap="1">
            <wp:simplePos x="0" y="0"/>
            <wp:positionH relativeFrom="column">
              <wp:posOffset>219075</wp:posOffset>
            </wp:positionH>
            <wp:positionV relativeFrom="paragraph">
              <wp:posOffset>30480</wp:posOffset>
            </wp:positionV>
            <wp:extent cx="2257425" cy="390525"/>
            <wp:effectExtent l="0" t="0" r="9525" b="9525"/>
            <wp:wrapSquare wrapText="bothSides"/>
            <wp:docPr id="6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4"/>
                    <pic:cNvPicPr>
                      <a:picLocks noChangeAspect="1"/>
                    </pic:cNvPicPr>
                  </pic:nvPicPr>
                  <pic:blipFill>
                    <a:blip r:embed="rId42" cstate="print"/>
                    <a:stretch>
                      <a:fillRect/>
                    </a:stretch>
                  </pic:blipFill>
                  <pic:spPr>
                    <a:xfrm>
                      <a:off x="0" y="0"/>
                      <a:ext cx="2257425" cy="390525"/>
                    </a:xfrm>
                    <a:prstGeom prst="rect">
                      <a:avLst/>
                    </a:prstGeom>
                    <a:noFill/>
                    <a:ln w="9525">
                      <a:noFill/>
                    </a:ln>
                  </pic:spPr>
                </pic:pic>
              </a:graphicData>
            </a:graphic>
          </wp:anchor>
        </w:drawing>
      </w:r>
      <w:r>
        <w:rPr>
          <w:rFonts w:hint="eastAsia"/>
        </w:rPr>
        <w:t xml:space="preserve"> </w:t>
      </w:r>
    </w:p>
    <w:p w:rsidR="00E22B46" w:rsidRDefault="00DA0286">
      <w:del w:id="84" w:author="GTY" w:date="2018-06-29T10:38:00Z">
        <w:r w:rsidDel="0005071C">
          <w:rPr>
            <w:rFonts w:hint="eastAsia"/>
          </w:rPr>
          <w:delText>预处理</w:delText>
        </w:r>
      </w:del>
      <w:ins w:id="85" w:author="GTY" w:date="2018-06-29T10:38:00Z">
        <w:r w:rsidR="0005071C">
          <w:rPr>
            <w:rFonts w:hint="eastAsia"/>
          </w:rPr>
          <w:t>图像形态学</w:t>
        </w:r>
      </w:ins>
      <w:r>
        <w:rPr>
          <w:rFonts w:hint="eastAsia"/>
        </w:rPr>
        <w:t>功能，通过调节参数可增强图像特征，双击工具栏中的选项</w:t>
      </w:r>
    </w:p>
    <w:p w:rsidR="00E22B46" w:rsidRDefault="00DA0286">
      <w:r>
        <w:rPr>
          <w:noProof/>
        </w:rPr>
        <w:drawing>
          <wp:anchor distT="0" distB="0" distL="114300" distR="114300" simplePos="0" relativeHeight="251706368" behindDoc="0" locked="0" layoutInCell="1" allowOverlap="1">
            <wp:simplePos x="0" y="0"/>
            <wp:positionH relativeFrom="column">
              <wp:posOffset>247650</wp:posOffset>
            </wp:positionH>
            <wp:positionV relativeFrom="paragraph">
              <wp:posOffset>150495</wp:posOffset>
            </wp:positionV>
            <wp:extent cx="2403475" cy="2886710"/>
            <wp:effectExtent l="0" t="0" r="15875" b="8890"/>
            <wp:wrapSquare wrapText="bothSides"/>
            <wp:docPr id="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3"/>
                    <pic:cNvPicPr>
                      <a:picLocks noChangeAspect="1"/>
                    </pic:cNvPicPr>
                  </pic:nvPicPr>
                  <pic:blipFill>
                    <a:blip r:embed="rId43" cstate="print"/>
                    <a:stretch>
                      <a:fillRect/>
                    </a:stretch>
                  </pic:blipFill>
                  <pic:spPr>
                    <a:xfrm>
                      <a:off x="0" y="0"/>
                      <a:ext cx="2403475" cy="2886710"/>
                    </a:xfrm>
                    <a:prstGeom prst="rect">
                      <a:avLst/>
                    </a:prstGeom>
                    <a:noFill/>
                    <a:ln w="9525">
                      <a:noFill/>
                    </a:ln>
                  </pic:spPr>
                </pic:pic>
              </a:graphicData>
            </a:graphic>
          </wp:anchor>
        </w:drawing>
      </w:r>
    </w:p>
    <w:p w:rsidR="00E22B46" w:rsidRDefault="00DA0286">
      <w:r>
        <w:rPr>
          <w:rFonts w:hint="eastAsia"/>
        </w:rPr>
        <w:t xml:space="preserve">    </w:t>
      </w:r>
    </w:p>
    <w:p w:rsidR="00E22B46" w:rsidRDefault="00E22B46"/>
    <w:p w:rsidR="00E22B46" w:rsidRDefault="00DA0286">
      <w:pPr>
        <w:numPr>
          <w:ilvl w:val="0"/>
          <w:numId w:val="10"/>
        </w:numPr>
      </w:pPr>
      <w:r>
        <w:rPr>
          <w:rFonts w:hint="eastAsia"/>
        </w:rPr>
        <w:t>Step Name</w:t>
      </w:r>
      <w:r>
        <w:rPr>
          <w:rFonts w:hint="eastAsia"/>
        </w:rPr>
        <w:t>：</w:t>
      </w:r>
      <w:r>
        <w:rPr>
          <w:rFonts w:hint="eastAsia"/>
        </w:rPr>
        <w:t>Step</w:t>
      </w:r>
      <w:r>
        <w:rPr>
          <w:rFonts w:hint="eastAsia"/>
        </w:rPr>
        <w:t>的名称。</w:t>
      </w:r>
    </w:p>
    <w:p w:rsidR="00E22B46" w:rsidRDefault="00E22B46">
      <w:pPr>
        <w:ind w:left="400"/>
      </w:pPr>
    </w:p>
    <w:p w:rsidR="00E22B46" w:rsidRDefault="00DA0286">
      <w:pPr>
        <w:numPr>
          <w:ilvl w:val="0"/>
          <w:numId w:val="10"/>
        </w:numPr>
      </w:pPr>
      <w:r>
        <w:rPr>
          <w:rFonts w:hint="eastAsia"/>
        </w:rPr>
        <w:t>ROI</w:t>
      </w:r>
      <w:r>
        <w:rPr>
          <w:rFonts w:hint="eastAsia"/>
        </w:rPr>
        <w:t>：选择需要进行预处理的区域</w:t>
      </w:r>
    </w:p>
    <w:p w:rsidR="00E22B46" w:rsidRDefault="00E22B46">
      <w:pPr>
        <w:ind w:left="400"/>
      </w:pPr>
    </w:p>
    <w:p w:rsidR="007B4ADB" w:rsidRDefault="00DA0286" w:rsidP="007B4ADB">
      <w:pPr>
        <w:numPr>
          <w:ilvl w:val="0"/>
          <w:numId w:val="10"/>
        </w:numPr>
      </w:pPr>
      <w:r>
        <w:rPr>
          <w:rFonts w:hint="eastAsia"/>
        </w:rPr>
        <w:t>Type</w:t>
      </w:r>
      <w:r>
        <w:rPr>
          <w:rFonts w:hint="eastAsia"/>
        </w:rPr>
        <w:t>：预处理类型</w:t>
      </w:r>
      <w:ins w:id="86" w:author="GTY" w:date="2018-06-29T10:39:00Z">
        <w:r w:rsidR="007B4ADB">
          <w:rPr>
            <w:rFonts w:hint="eastAsia"/>
          </w:rPr>
          <w:t>，从上到下依次是膨胀、</w:t>
        </w:r>
      </w:ins>
      <w:ins w:id="87" w:author="GTY" w:date="2018-06-29T10:40:00Z">
        <w:r w:rsidR="007B4ADB">
          <w:rPr>
            <w:rFonts w:hint="eastAsia"/>
          </w:rPr>
          <w:t>腐蚀、开运算、闭运算、梯度</w:t>
        </w:r>
      </w:ins>
      <w:ins w:id="88" w:author="GTY" w:date="2018-06-29T10:41:00Z">
        <w:r w:rsidR="007B4ADB">
          <w:rPr>
            <w:rFonts w:hint="eastAsia"/>
          </w:rPr>
          <w:t>、顶帽、底帽</w:t>
        </w:r>
      </w:ins>
    </w:p>
    <w:p w:rsidR="00E22B46" w:rsidRDefault="00E22B46">
      <w:pPr>
        <w:ind w:left="400"/>
      </w:pPr>
    </w:p>
    <w:p w:rsidR="00E22B46" w:rsidRDefault="00DA0286">
      <w:pPr>
        <w:numPr>
          <w:ilvl w:val="0"/>
          <w:numId w:val="10"/>
        </w:numPr>
      </w:pPr>
      <w:r>
        <w:rPr>
          <w:rFonts w:hint="eastAsia"/>
        </w:rPr>
        <w:t>Size</w:t>
      </w:r>
      <w:r>
        <w:rPr>
          <w:rFonts w:hint="eastAsia"/>
        </w:rPr>
        <w:t>：</w:t>
      </w:r>
      <w:del w:id="89" w:author="GTY" w:date="2018-06-29T10:38:00Z">
        <w:r w:rsidDel="0005071C">
          <w:rPr>
            <w:rFonts w:hint="eastAsia"/>
          </w:rPr>
          <w:delText>预处理强度</w:delText>
        </w:r>
      </w:del>
      <w:ins w:id="90" w:author="GTY" w:date="2018-06-29T10:38:00Z">
        <w:r w:rsidR="0005071C">
          <w:rPr>
            <w:rFonts w:hint="eastAsia"/>
          </w:rPr>
          <w:t>形态学处理的窗大小</w:t>
        </w:r>
      </w:ins>
    </w:p>
    <w:p w:rsidR="00E22B46" w:rsidRDefault="00E22B46">
      <w:pPr>
        <w:ind w:left="400"/>
      </w:pPr>
    </w:p>
    <w:p w:rsidR="00E22B46" w:rsidRDefault="00DA0286">
      <w:pPr>
        <w:numPr>
          <w:ilvl w:val="0"/>
          <w:numId w:val="10"/>
        </w:numPr>
      </w:pPr>
      <w:r>
        <w:rPr>
          <w:rFonts w:hint="eastAsia"/>
        </w:rPr>
        <w:t>Iteration</w:t>
      </w:r>
      <w:r>
        <w:rPr>
          <w:rFonts w:hint="eastAsia"/>
        </w:rPr>
        <w:t>：</w:t>
      </w:r>
      <w:del w:id="91" w:author="GTY" w:date="2018-06-29T10:38:00Z">
        <w:r w:rsidDel="0005071C">
          <w:rPr>
            <w:rFonts w:hint="eastAsia"/>
          </w:rPr>
          <w:delText>预</w:delText>
        </w:r>
      </w:del>
      <w:r>
        <w:rPr>
          <w:rFonts w:hint="eastAsia"/>
        </w:rPr>
        <w:t>处理次数</w:t>
      </w:r>
    </w:p>
    <w:p w:rsidR="00E22B46" w:rsidRDefault="00E22B46"/>
    <w:p w:rsidR="00E22B46" w:rsidRDefault="00E22B46"/>
    <w:p w:rsidR="00E22B46" w:rsidRDefault="00E22B46"/>
    <w:p w:rsidR="00E22B46" w:rsidRDefault="00E22B46"/>
    <w:p w:rsidR="00E22B46" w:rsidRDefault="00DA0286">
      <w:pPr>
        <w:pStyle w:val="3"/>
      </w:pPr>
      <w:r>
        <w:rPr>
          <w:noProof/>
        </w:rPr>
        <w:drawing>
          <wp:anchor distT="0" distB="0" distL="114300" distR="114300" simplePos="0" relativeHeight="251708416" behindDoc="0" locked="0" layoutInCell="1" allowOverlap="1">
            <wp:simplePos x="0" y="0"/>
            <wp:positionH relativeFrom="column">
              <wp:posOffset>228600</wp:posOffset>
            </wp:positionH>
            <wp:positionV relativeFrom="paragraph">
              <wp:posOffset>735330</wp:posOffset>
            </wp:positionV>
            <wp:extent cx="2009775" cy="390525"/>
            <wp:effectExtent l="0" t="0" r="9525" b="9525"/>
            <wp:wrapSquare wrapText="bothSides"/>
            <wp:docPr id="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5"/>
                    <pic:cNvPicPr>
                      <a:picLocks noChangeAspect="1"/>
                    </pic:cNvPicPr>
                  </pic:nvPicPr>
                  <pic:blipFill>
                    <a:blip r:embed="rId44" cstate="print"/>
                    <a:stretch>
                      <a:fillRect/>
                    </a:stretch>
                  </pic:blipFill>
                  <pic:spPr>
                    <a:xfrm>
                      <a:off x="0" y="0"/>
                      <a:ext cx="2009775" cy="390525"/>
                    </a:xfrm>
                    <a:prstGeom prst="rect">
                      <a:avLst/>
                    </a:prstGeom>
                    <a:noFill/>
                    <a:ln w="9525">
                      <a:noFill/>
                    </a:ln>
                  </pic:spPr>
                </pic:pic>
              </a:graphicData>
            </a:graphic>
          </wp:anchor>
        </w:drawing>
      </w:r>
      <w:bookmarkStart w:id="92" w:name="_Toc518038497"/>
      <w:r>
        <w:rPr>
          <w:rFonts w:hint="eastAsia"/>
        </w:rPr>
        <w:t>2.6 Images Contrast</w:t>
      </w:r>
      <w:bookmarkEnd w:id="92"/>
    </w:p>
    <w:p w:rsidR="00E22B46" w:rsidRDefault="00E22B46">
      <w:pPr>
        <w:ind w:firstLineChars="400" w:firstLine="840"/>
      </w:pPr>
    </w:p>
    <w:p w:rsidR="00E22B46" w:rsidRDefault="00887575">
      <w:pPr>
        <w:ind w:firstLineChars="400" w:firstLine="840"/>
      </w:pPr>
      <w:ins w:id="93" w:author="GTY" w:date="2018-06-29T10:43:00Z">
        <w:r>
          <w:rPr>
            <w:noProof/>
          </w:rPr>
          <w:drawing>
            <wp:anchor distT="0" distB="0" distL="114300" distR="114300" simplePos="0" relativeHeight="251707392" behindDoc="0" locked="0" layoutInCell="1" allowOverlap="1">
              <wp:simplePos x="0" y="0"/>
              <wp:positionH relativeFrom="column">
                <wp:posOffset>-2623820</wp:posOffset>
              </wp:positionH>
              <wp:positionV relativeFrom="paragraph">
                <wp:posOffset>535305</wp:posOffset>
              </wp:positionV>
              <wp:extent cx="2445385" cy="3156585"/>
              <wp:effectExtent l="19050" t="0" r="0" b="0"/>
              <wp:wrapSquare wrapText="bothSides"/>
              <wp:docPr id="6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
                      <pic:cNvPicPr>
                        <a:picLocks noChangeAspect="1"/>
                      </pic:cNvPicPr>
                    </pic:nvPicPr>
                    <pic:blipFill>
                      <a:blip r:embed="rId45" cstate="print"/>
                      <a:stretch>
                        <a:fillRect/>
                      </a:stretch>
                    </pic:blipFill>
                    <pic:spPr>
                      <a:xfrm>
                        <a:off x="0" y="0"/>
                        <a:ext cx="2445385" cy="3156585"/>
                      </a:xfrm>
                      <a:prstGeom prst="rect">
                        <a:avLst/>
                      </a:prstGeom>
                      <a:noFill/>
                      <a:ln w="9525">
                        <a:noFill/>
                      </a:ln>
                    </pic:spPr>
                  </pic:pic>
                </a:graphicData>
              </a:graphic>
            </wp:anchor>
          </w:drawing>
        </w:r>
      </w:ins>
      <w:r w:rsidR="00DA0286">
        <w:rPr>
          <w:rFonts w:hint="eastAsia"/>
        </w:rPr>
        <w:t>功能是图</w:t>
      </w:r>
      <w:del w:id="94" w:author="GTY" w:date="2018-06-29T10:41:00Z">
        <w:r w:rsidR="00DA0286" w:rsidDel="000F4DC6">
          <w:rPr>
            <w:rFonts w:hint="eastAsia"/>
          </w:rPr>
          <w:delText>相对</w:delText>
        </w:r>
      </w:del>
      <w:ins w:id="95" w:author="GTY" w:date="2018-06-29T10:41:00Z">
        <w:r w:rsidR="000F4DC6">
          <w:rPr>
            <w:rFonts w:hint="eastAsia"/>
          </w:rPr>
          <w:t>像对</w:t>
        </w:r>
      </w:ins>
      <w:r w:rsidR="00DA0286">
        <w:rPr>
          <w:rFonts w:hint="eastAsia"/>
        </w:rPr>
        <w:t>比</w:t>
      </w:r>
      <w:ins w:id="96" w:author="GTY" w:date="2018-06-29T10:42:00Z">
        <w:r w:rsidR="000F4DC6">
          <w:rPr>
            <w:rFonts w:hint="eastAsia"/>
          </w:rPr>
          <w:t>，输入图像</w:t>
        </w:r>
        <w:proofErr w:type="gramStart"/>
        <w:r w:rsidR="000F4DC6">
          <w:rPr>
            <w:rFonts w:hint="eastAsia"/>
          </w:rPr>
          <w:t>与模版图像根据</w:t>
        </w:r>
        <w:proofErr w:type="gramEnd"/>
        <w:r w:rsidR="000F4DC6">
          <w:rPr>
            <w:rFonts w:hint="eastAsia"/>
          </w:rPr>
          <w:t>定位位置进行对比，灰度差异大于阈值的</w:t>
        </w:r>
      </w:ins>
      <w:ins w:id="97" w:author="GTY" w:date="2018-06-29T10:43:00Z">
        <w:r w:rsidR="000F4DC6">
          <w:rPr>
            <w:rFonts w:hint="eastAsia"/>
          </w:rPr>
          <w:t>部分</w:t>
        </w:r>
      </w:ins>
      <w:ins w:id="98" w:author="GTY" w:date="2018-06-29T10:42:00Z">
        <w:r w:rsidR="000F4DC6">
          <w:rPr>
            <w:rFonts w:hint="eastAsia"/>
          </w:rPr>
          <w:t>会变为白色</w:t>
        </w:r>
      </w:ins>
      <w:ins w:id="99" w:author="GTY" w:date="2018-06-29T10:43:00Z">
        <w:r w:rsidR="000F4DC6">
          <w:rPr>
            <w:rFonts w:hint="eastAsia"/>
          </w:rPr>
          <w:t>，小于阈值的部分变为黑色</w:t>
        </w:r>
      </w:ins>
    </w:p>
    <w:p w:rsidR="00E22B46" w:rsidRDefault="00DA0286">
      <w:r>
        <w:rPr>
          <w:rFonts w:hint="eastAsia"/>
        </w:rPr>
        <w:t xml:space="preserve"> </w:t>
      </w:r>
    </w:p>
    <w:p w:rsidR="00E22B46" w:rsidRDefault="00E22B46"/>
    <w:p w:rsidR="00E22B46" w:rsidRDefault="00DA0286">
      <w:pPr>
        <w:numPr>
          <w:ilvl w:val="0"/>
          <w:numId w:val="11"/>
        </w:numPr>
      </w:pPr>
      <w:r>
        <w:rPr>
          <w:rFonts w:hint="eastAsia"/>
        </w:rPr>
        <w:t>Step Name</w:t>
      </w:r>
      <w:r>
        <w:rPr>
          <w:rFonts w:hint="eastAsia"/>
        </w:rPr>
        <w:t>：</w:t>
      </w:r>
      <w:r>
        <w:rPr>
          <w:rFonts w:hint="eastAsia"/>
        </w:rPr>
        <w:t>Step</w:t>
      </w:r>
      <w:r>
        <w:rPr>
          <w:rFonts w:hint="eastAsia"/>
        </w:rPr>
        <w:t>的名称</w:t>
      </w:r>
    </w:p>
    <w:p w:rsidR="00E22B46" w:rsidRDefault="00E22B46">
      <w:pPr>
        <w:ind w:left="400"/>
      </w:pPr>
    </w:p>
    <w:p w:rsidR="00E22B46" w:rsidRDefault="00DA0286">
      <w:pPr>
        <w:numPr>
          <w:ilvl w:val="0"/>
          <w:numId w:val="11"/>
        </w:numPr>
      </w:pPr>
      <w:r>
        <w:rPr>
          <w:rFonts w:hint="eastAsia"/>
        </w:rPr>
        <w:t>Template Image</w:t>
      </w:r>
      <w:r>
        <w:rPr>
          <w:rFonts w:hint="eastAsia"/>
        </w:rPr>
        <w:t>：选择作为模板图像的节点</w:t>
      </w:r>
    </w:p>
    <w:p w:rsidR="00E22B46" w:rsidRDefault="00E22B46">
      <w:pPr>
        <w:ind w:left="400"/>
      </w:pPr>
    </w:p>
    <w:p w:rsidR="00E22B46" w:rsidRDefault="00DA0286">
      <w:pPr>
        <w:numPr>
          <w:ilvl w:val="0"/>
          <w:numId w:val="11"/>
        </w:numPr>
      </w:pPr>
      <w:r>
        <w:rPr>
          <w:rFonts w:hint="eastAsia"/>
        </w:rPr>
        <w:t>Save as Template</w:t>
      </w:r>
      <w:r>
        <w:rPr>
          <w:rFonts w:hint="eastAsia"/>
        </w:rPr>
        <w:t>：选取当前图像作为模板</w:t>
      </w:r>
    </w:p>
    <w:p w:rsidR="00E22B46" w:rsidRDefault="00E22B46">
      <w:pPr>
        <w:ind w:left="400"/>
      </w:pPr>
    </w:p>
    <w:p w:rsidR="00E22B46" w:rsidRDefault="00DA0286">
      <w:pPr>
        <w:numPr>
          <w:ilvl w:val="0"/>
          <w:numId w:val="11"/>
        </w:numPr>
      </w:pPr>
      <w:r>
        <w:rPr>
          <w:rFonts w:hint="eastAsia"/>
        </w:rPr>
        <w:t>Coordinate</w:t>
      </w:r>
      <w:r>
        <w:rPr>
          <w:rFonts w:hint="eastAsia"/>
        </w:rPr>
        <w:t>：选择一个定位坐标用于图像相减的定位</w:t>
      </w:r>
    </w:p>
    <w:p w:rsidR="00E22B46" w:rsidRDefault="00E22B46">
      <w:pPr>
        <w:ind w:left="400"/>
      </w:pPr>
    </w:p>
    <w:p w:rsidR="00E22B46" w:rsidRDefault="00DA0286">
      <w:pPr>
        <w:numPr>
          <w:ilvl w:val="0"/>
          <w:numId w:val="11"/>
        </w:numPr>
      </w:pPr>
      <w:r>
        <w:rPr>
          <w:rFonts w:hint="eastAsia"/>
        </w:rPr>
        <w:t xml:space="preserve">Threshold: </w:t>
      </w:r>
      <w:r>
        <w:rPr>
          <w:rFonts w:hint="eastAsia"/>
        </w:rPr>
        <w:t>图像相减后的差异阈值</w:t>
      </w:r>
    </w:p>
    <w:p w:rsidR="00E22B46" w:rsidRDefault="00E22B46"/>
    <w:p w:rsidR="00E22B46" w:rsidRDefault="00E22B46"/>
    <w:p w:rsidR="00E22B46" w:rsidRDefault="00E22B46"/>
    <w:p w:rsidR="00E22B46" w:rsidRDefault="00E22B46"/>
    <w:p w:rsidR="00E22B46" w:rsidRDefault="00E22B46"/>
    <w:p w:rsidR="00E22B46" w:rsidRDefault="00DA0286">
      <w:pPr>
        <w:pStyle w:val="2"/>
      </w:pPr>
      <w:bookmarkStart w:id="100" w:name="_Toc518038498"/>
      <w:r>
        <w:rPr>
          <w:rFonts w:hint="eastAsia"/>
        </w:rPr>
        <w:lastRenderedPageBreak/>
        <w:t>3.Locate Features</w:t>
      </w:r>
      <w:r>
        <w:rPr>
          <w:rFonts w:hint="eastAsia"/>
        </w:rPr>
        <w:t>：特征定位</w:t>
      </w:r>
      <w:bookmarkEnd w:id="100"/>
    </w:p>
    <w:p w:rsidR="00E22B46" w:rsidRDefault="00DA0286">
      <w:pPr>
        <w:pStyle w:val="3"/>
      </w:pPr>
      <w:r>
        <w:rPr>
          <w:rFonts w:hint="eastAsia"/>
          <w:noProof/>
        </w:rPr>
        <w:drawing>
          <wp:anchor distT="0" distB="0" distL="114300" distR="114300" simplePos="0" relativeHeight="251675648" behindDoc="0" locked="0" layoutInCell="1" allowOverlap="1">
            <wp:simplePos x="0" y="0"/>
            <wp:positionH relativeFrom="column">
              <wp:posOffset>247650</wp:posOffset>
            </wp:positionH>
            <wp:positionV relativeFrom="paragraph">
              <wp:posOffset>586105</wp:posOffset>
            </wp:positionV>
            <wp:extent cx="2324100" cy="361950"/>
            <wp:effectExtent l="0" t="0" r="0" b="0"/>
            <wp:wrapSquare wrapText="bothSides"/>
            <wp:docPr id="2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0"/>
                    <pic:cNvPicPr>
                      <a:picLocks noChangeAspect="1"/>
                    </pic:cNvPicPr>
                  </pic:nvPicPr>
                  <pic:blipFill>
                    <a:blip r:embed="rId46" cstate="print"/>
                    <a:stretch>
                      <a:fillRect/>
                    </a:stretch>
                  </pic:blipFill>
                  <pic:spPr>
                    <a:xfrm>
                      <a:off x="0" y="0"/>
                      <a:ext cx="2324100" cy="361950"/>
                    </a:xfrm>
                    <a:prstGeom prst="rect">
                      <a:avLst/>
                    </a:prstGeom>
                    <a:noFill/>
                    <a:ln w="9525">
                      <a:noFill/>
                    </a:ln>
                  </pic:spPr>
                </pic:pic>
              </a:graphicData>
            </a:graphic>
          </wp:anchor>
        </w:drawing>
      </w:r>
      <w:bookmarkStart w:id="101" w:name="_Toc518038499"/>
      <w:r>
        <w:rPr>
          <w:rFonts w:hint="eastAsia"/>
        </w:rPr>
        <w:t>3.1 Find Circular Edge</w:t>
      </w:r>
      <w:r>
        <w:rPr>
          <w:rFonts w:hint="eastAsia"/>
        </w:rPr>
        <w:t>：</w:t>
      </w:r>
      <w:bookmarkEnd w:id="101"/>
    </w:p>
    <w:p w:rsidR="00E22B46" w:rsidRDefault="00DA0286">
      <w:r>
        <w:rPr>
          <w:rFonts w:hint="eastAsia"/>
        </w:rPr>
        <w:t>功能是在图像中查找圆形边缘，双击工具栏中的选项</w:t>
      </w:r>
    </w:p>
    <w:p w:rsidR="00E22B46" w:rsidRDefault="00E22B46"/>
    <w:p w:rsidR="00E22B46" w:rsidRDefault="00E22B46">
      <w:pPr>
        <w:ind w:firstLine="420"/>
      </w:pPr>
    </w:p>
    <w:p w:rsidR="00E22B46" w:rsidRDefault="00887575">
      <w:pPr>
        <w:numPr>
          <w:ilvl w:val="0"/>
          <w:numId w:val="12"/>
        </w:numPr>
      </w:pPr>
      <w:ins w:id="102" w:author="GTY" w:date="2018-06-29T10:43:00Z">
        <w:r>
          <w:rPr>
            <w:noProof/>
          </w:rPr>
          <w:drawing>
            <wp:anchor distT="0" distB="0" distL="114300" distR="114300" simplePos="0" relativeHeight="251676672" behindDoc="0" locked="0" layoutInCell="1" allowOverlap="1">
              <wp:simplePos x="0" y="0"/>
              <wp:positionH relativeFrom="column">
                <wp:posOffset>244475</wp:posOffset>
              </wp:positionH>
              <wp:positionV relativeFrom="paragraph">
                <wp:posOffset>46355</wp:posOffset>
              </wp:positionV>
              <wp:extent cx="2151380" cy="3037205"/>
              <wp:effectExtent l="19050" t="0" r="1270" b="0"/>
              <wp:wrapSquare wrapText="bothSides"/>
              <wp:docPr id="2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1"/>
                      <pic:cNvPicPr>
                        <a:picLocks noChangeAspect="1"/>
                      </pic:cNvPicPr>
                    </pic:nvPicPr>
                    <pic:blipFill>
                      <a:blip r:embed="rId47" cstate="print"/>
                      <a:stretch>
                        <a:fillRect/>
                      </a:stretch>
                    </pic:blipFill>
                    <pic:spPr>
                      <a:xfrm>
                        <a:off x="0" y="0"/>
                        <a:ext cx="2151380" cy="3037205"/>
                      </a:xfrm>
                      <a:prstGeom prst="rect">
                        <a:avLst/>
                      </a:prstGeom>
                      <a:noFill/>
                      <a:ln w="9525">
                        <a:noFill/>
                      </a:ln>
                    </pic:spPr>
                  </pic:pic>
                </a:graphicData>
              </a:graphic>
            </wp:anchor>
          </w:drawing>
        </w:r>
      </w:ins>
      <w:r w:rsidR="00DA0286">
        <w:rPr>
          <w:rFonts w:hint="eastAsia"/>
        </w:rPr>
        <w:t>Step Name</w:t>
      </w:r>
      <w:r w:rsidR="00DA0286">
        <w:rPr>
          <w:rFonts w:hint="eastAsia"/>
        </w:rPr>
        <w:t>：</w:t>
      </w:r>
      <w:r w:rsidR="00DA0286">
        <w:rPr>
          <w:rFonts w:hint="eastAsia"/>
        </w:rPr>
        <w:t>Step</w:t>
      </w:r>
      <w:r w:rsidR="00DA0286">
        <w:rPr>
          <w:rFonts w:hint="eastAsia"/>
        </w:rPr>
        <w:t>的名称。</w:t>
      </w:r>
    </w:p>
    <w:p w:rsidR="00E22B46" w:rsidRDefault="00E22B46">
      <w:pPr>
        <w:ind w:firstLine="420"/>
      </w:pPr>
    </w:p>
    <w:p w:rsidR="00E22B46" w:rsidRDefault="00DA0286">
      <w:pPr>
        <w:numPr>
          <w:ilvl w:val="0"/>
          <w:numId w:val="12"/>
        </w:numPr>
      </w:pPr>
      <w:r>
        <w:rPr>
          <w:rFonts w:hint="eastAsia"/>
        </w:rPr>
        <w:t>Look for</w:t>
      </w:r>
      <w:r>
        <w:rPr>
          <w:rFonts w:hint="eastAsia"/>
        </w:rPr>
        <w:t>：查找的边缘是第一个边缘还是最好边缘。</w:t>
      </w:r>
    </w:p>
    <w:p w:rsidR="00E22B46" w:rsidRDefault="00E22B46">
      <w:pPr>
        <w:ind w:firstLine="420"/>
      </w:pPr>
    </w:p>
    <w:p w:rsidR="00E22B46" w:rsidRDefault="00DA0286">
      <w:pPr>
        <w:numPr>
          <w:ilvl w:val="0"/>
          <w:numId w:val="12"/>
        </w:numPr>
      </w:pPr>
      <w:r>
        <w:rPr>
          <w:rFonts w:hint="eastAsia"/>
        </w:rPr>
        <w:t>Edge Polarity</w:t>
      </w:r>
      <w:r>
        <w:rPr>
          <w:rFonts w:hint="eastAsia"/>
        </w:rPr>
        <w:t>：全部边缘、亮到暗或暗到亮的边缘。</w:t>
      </w:r>
    </w:p>
    <w:p w:rsidR="00E22B46" w:rsidRDefault="00E22B46">
      <w:pPr>
        <w:ind w:firstLine="420"/>
      </w:pPr>
    </w:p>
    <w:p w:rsidR="00E22B46" w:rsidRDefault="00DA0286">
      <w:pPr>
        <w:numPr>
          <w:ilvl w:val="0"/>
          <w:numId w:val="12"/>
        </w:numPr>
      </w:pPr>
      <w:r>
        <w:rPr>
          <w:rFonts w:hint="eastAsia"/>
        </w:rPr>
        <w:t>Sample Count</w:t>
      </w:r>
      <w:r>
        <w:rPr>
          <w:rFonts w:hint="eastAsia"/>
        </w:rPr>
        <w:t>：样本数量</w:t>
      </w:r>
    </w:p>
    <w:p w:rsidR="00E22B46" w:rsidRDefault="00E22B46">
      <w:pPr>
        <w:ind w:firstLine="420"/>
      </w:pPr>
    </w:p>
    <w:p w:rsidR="00E22B46" w:rsidRDefault="00DA0286">
      <w:pPr>
        <w:numPr>
          <w:ilvl w:val="0"/>
          <w:numId w:val="12"/>
        </w:numPr>
      </w:pPr>
      <w:r>
        <w:rPr>
          <w:rFonts w:hint="eastAsia"/>
        </w:rPr>
        <w:t>Minimum Edge Strength</w:t>
      </w:r>
      <w:r>
        <w:rPr>
          <w:rFonts w:hint="eastAsia"/>
        </w:rPr>
        <w:t>：最小边缘强度</w:t>
      </w:r>
    </w:p>
    <w:p w:rsidR="00E22B46" w:rsidRDefault="00E22B46">
      <w:pPr>
        <w:ind w:firstLine="420"/>
      </w:pPr>
    </w:p>
    <w:p w:rsidR="00E22B46" w:rsidRDefault="00DA0286">
      <w:pPr>
        <w:numPr>
          <w:ilvl w:val="0"/>
          <w:numId w:val="12"/>
        </w:numPr>
      </w:pPr>
      <w:r>
        <w:rPr>
          <w:rFonts w:hint="eastAsia"/>
        </w:rPr>
        <w:t>Kernel Size</w:t>
      </w:r>
      <w:r>
        <w:rPr>
          <w:rFonts w:hint="eastAsia"/>
        </w:rPr>
        <w:t>：</w:t>
      </w:r>
      <w:del w:id="103" w:author="GTY" w:date="2018-06-29T11:23:00Z">
        <w:r w:rsidDel="003C3BC9">
          <w:rPr>
            <w:rFonts w:hint="eastAsia"/>
          </w:rPr>
          <w:delText>内核大小</w:delText>
        </w:r>
      </w:del>
      <w:ins w:id="104" w:author="GTY" w:date="2018-06-29T11:23:00Z">
        <w:r w:rsidR="003C3BC9">
          <w:rPr>
            <w:rFonts w:hint="eastAsia"/>
          </w:rPr>
          <w:t>查找边缘前滤波的窗大小</w:t>
        </w:r>
      </w:ins>
    </w:p>
    <w:p w:rsidR="00E22B46" w:rsidRDefault="00E22B46">
      <w:pPr>
        <w:ind w:firstLine="420"/>
      </w:pPr>
    </w:p>
    <w:p w:rsidR="00E22B46" w:rsidRDefault="00DA0286">
      <w:pPr>
        <w:numPr>
          <w:ilvl w:val="0"/>
          <w:numId w:val="12"/>
        </w:numPr>
      </w:pPr>
      <w:r>
        <w:rPr>
          <w:rFonts w:hint="eastAsia"/>
        </w:rPr>
        <w:t>Edge Strength Profile</w:t>
      </w:r>
      <w:r>
        <w:rPr>
          <w:rFonts w:hint="eastAsia"/>
        </w:rPr>
        <w:t>：</w:t>
      </w:r>
      <w:del w:id="105" w:author="GTY" w:date="2018-06-29T11:34:00Z">
        <w:r w:rsidDel="003C3BC9">
          <w:rPr>
            <w:rFonts w:hint="eastAsia"/>
          </w:rPr>
          <w:delText>轮廓边缘强度</w:delText>
        </w:r>
      </w:del>
      <w:ins w:id="106" w:author="GTY" w:date="2018-06-29T11:34:00Z">
        <w:r w:rsidR="003C3BC9">
          <w:rPr>
            <w:rFonts w:hint="eastAsia"/>
          </w:rPr>
          <w:t>选择</w:t>
        </w:r>
      </w:ins>
      <w:ins w:id="107" w:author="GTY" w:date="2018-06-29T11:38:00Z">
        <w:r w:rsidR="003C3BC9">
          <w:rPr>
            <w:rFonts w:hint="eastAsia"/>
          </w:rPr>
          <w:t>一条</w:t>
        </w:r>
      </w:ins>
      <w:ins w:id="108" w:author="GTY" w:date="2018-06-29T11:35:00Z">
        <w:r w:rsidR="003C3BC9">
          <w:rPr>
            <w:rFonts w:hint="eastAsia"/>
          </w:rPr>
          <w:t>查找边缘的</w:t>
        </w:r>
      </w:ins>
      <w:ins w:id="109" w:author="GTY" w:date="2018-06-29T11:36:00Z">
        <w:r w:rsidR="003C3BC9">
          <w:rPr>
            <w:rFonts w:hint="eastAsia"/>
          </w:rPr>
          <w:t>方向</w:t>
        </w:r>
      </w:ins>
      <w:ins w:id="110" w:author="GTY" w:date="2018-06-29T11:35:00Z">
        <w:r w:rsidR="003C3BC9">
          <w:rPr>
            <w:rFonts w:hint="eastAsia"/>
          </w:rPr>
          <w:t>线，编号为</w:t>
        </w:r>
        <w:r w:rsidR="003C3BC9">
          <w:rPr>
            <w:rFonts w:hint="eastAsia"/>
          </w:rPr>
          <w:t>1~</w:t>
        </w:r>
      </w:ins>
      <w:ins w:id="111" w:author="GTY" w:date="2018-06-29T11:36:00Z">
        <w:r w:rsidR="003C3BC9" w:rsidRPr="003C3BC9">
          <w:rPr>
            <w:rFonts w:hint="eastAsia"/>
          </w:rPr>
          <w:t xml:space="preserve"> </w:t>
        </w:r>
        <w:r w:rsidR="003C3BC9">
          <w:rPr>
            <w:rFonts w:hint="eastAsia"/>
          </w:rPr>
          <w:t>Sample Count</w:t>
        </w:r>
        <w:r w:rsidR="003C3BC9">
          <w:rPr>
            <w:rFonts w:hint="eastAsia"/>
          </w:rPr>
          <w:t>，可以在图中查看每一</w:t>
        </w:r>
      </w:ins>
      <w:ins w:id="112" w:author="GTY" w:date="2018-06-29T11:38:00Z">
        <w:r w:rsidR="00B85073">
          <w:rPr>
            <w:rFonts w:hint="eastAsia"/>
          </w:rPr>
          <w:t>条</w:t>
        </w:r>
      </w:ins>
      <w:ins w:id="113" w:author="GTY" w:date="2018-06-29T11:36:00Z">
        <w:r w:rsidR="003C3BC9">
          <w:rPr>
            <w:rFonts w:hint="eastAsia"/>
          </w:rPr>
          <w:t>方向线上的灰度变化</w:t>
        </w:r>
      </w:ins>
      <w:ins w:id="114" w:author="GTY" w:date="2018-06-29T11:37:00Z">
        <w:r w:rsidR="003C3BC9">
          <w:rPr>
            <w:rFonts w:hint="eastAsia"/>
          </w:rPr>
          <w:t>，用来帮助设置边缘强度</w:t>
        </w:r>
      </w:ins>
    </w:p>
    <w:p w:rsidR="00E22B46" w:rsidRDefault="00E22B46">
      <w:pPr>
        <w:ind w:firstLine="420"/>
      </w:pPr>
    </w:p>
    <w:p w:rsidR="00E22B46" w:rsidRDefault="00E22B46">
      <w:pPr>
        <w:ind w:firstLine="420"/>
        <w:rPr>
          <w:ins w:id="115" w:author="GTY" w:date="2018-06-29T10:43:00Z"/>
        </w:rPr>
      </w:pPr>
    </w:p>
    <w:p w:rsidR="000F4DC6" w:rsidRDefault="000F4DC6">
      <w:pPr>
        <w:ind w:firstLine="420"/>
      </w:pPr>
    </w:p>
    <w:p w:rsidR="00E22B46" w:rsidRDefault="00DA0286">
      <w:pPr>
        <w:pStyle w:val="3"/>
      </w:pPr>
      <w:bookmarkStart w:id="116" w:name="_Toc518038500"/>
      <w:r>
        <w:rPr>
          <w:rFonts w:hint="eastAsia"/>
        </w:rPr>
        <w:t>3.2</w:t>
      </w:r>
      <w:bookmarkStart w:id="117" w:name="OLE_LINK12"/>
      <w:r>
        <w:rPr>
          <w:rFonts w:hint="eastAsia"/>
        </w:rPr>
        <w:t xml:space="preserve"> Find Edge</w:t>
      </w:r>
      <w:r>
        <w:rPr>
          <w:rFonts w:hint="eastAsia"/>
        </w:rPr>
        <w:t>：</w:t>
      </w:r>
      <w:bookmarkEnd w:id="116"/>
      <w:bookmarkEnd w:id="117"/>
    </w:p>
    <w:p w:rsidR="00E22B46" w:rsidRDefault="00DA0286">
      <w:r>
        <w:rPr>
          <w:rFonts w:hint="eastAsia"/>
          <w:noProof/>
        </w:rPr>
        <w:drawing>
          <wp:anchor distT="0" distB="0" distL="114300" distR="114300" simplePos="0" relativeHeight="251677696" behindDoc="0" locked="0" layoutInCell="1" allowOverlap="1">
            <wp:simplePos x="0" y="0"/>
            <wp:positionH relativeFrom="column">
              <wp:posOffset>180975</wp:posOffset>
            </wp:positionH>
            <wp:positionV relativeFrom="paragraph">
              <wp:posOffset>5715</wp:posOffset>
            </wp:positionV>
            <wp:extent cx="2381250" cy="257175"/>
            <wp:effectExtent l="0" t="0" r="0" b="9525"/>
            <wp:wrapSquare wrapText="bothSides"/>
            <wp:docPr id="3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2"/>
                    <pic:cNvPicPr>
                      <a:picLocks noChangeAspect="1"/>
                    </pic:cNvPicPr>
                  </pic:nvPicPr>
                  <pic:blipFill>
                    <a:blip r:embed="rId48" cstate="print"/>
                    <a:stretch>
                      <a:fillRect/>
                    </a:stretch>
                  </pic:blipFill>
                  <pic:spPr>
                    <a:xfrm>
                      <a:off x="0" y="0"/>
                      <a:ext cx="2381250" cy="257175"/>
                    </a:xfrm>
                    <a:prstGeom prst="rect">
                      <a:avLst/>
                    </a:prstGeom>
                    <a:noFill/>
                    <a:ln w="9525">
                      <a:noFill/>
                    </a:ln>
                  </pic:spPr>
                </pic:pic>
              </a:graphicData>
            </a:graphic>
          </wp:anchor>
        </w:drawing>
      </w:r>
      <w:r>
        <w:rPr>
          <w:rFonts w:hint="eastAsia"/>
        </w:rPr>
        <w:t>功能是在图像中查找圆形边缘点，双击工具栏中的选项</w:t>
      </w:r>
    </w:p>
    <w:p w:rsidR="00E22B46" w:rsidRDefault="00887575">
      <w:pPr>
        <w:ind w:firstLine="420"/>
      </w:pPr>
      <w:ins w:id="118" w:author="GTY" w:date="2018-06-29T11:38:00Z">
        <w:r>
          <w:rPr>
            <w:noProof/>
          </w:rPr>
          <w:drawing>
            <wp:anchor distT="0" distB="0" distL="114300" distR="114300" simplePos="0" relativeHeight="251678720" behindDoc="0" locked="0" layoutInCell="1" allowOverlap="1">
              <wp:simplePos x="0" y="0"/>
              <wp:positionH relativeFrom="column">
                <wp:posOffset>-2407285</wp:posOffset>
              </wp:positionH>
              <wp:positionV relativeFrom="paragraph">
                <wp:posOffset>155575</wp:posOffset>
              </wp:positionV>
              <wp:extent cx="2194560" cy="2994660"/>
              <wp:effectExtent l="19050" t="0" r="0" b="0"/>
              <wp:wrapSquare wrapText="bothSides"/>
              <wp:docPr id="29"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3"/>
                      <pic:cNvPicPr>
                        <a:picLocks noChangeAspect="1"/>
                      </pic:cNvPicPr>
                    </pic:nvPicPr>
                    <pic:blipFill>
                      <a:blip r:embed="rId49" cstate="print"/>
                      <a:stretch>
                        <a:fillRect/>
                      </a:stretch>
                    </pic:blipFill>
                    <pic:spPr>
                      <a:xfrm>
                        <a:off x="0" y="0"/>
                        <a:ext cx="2194560" cy="2994660"/>
                      </a:xfrm>
                      <a:prstGeom prst="rect">
                        <a:avLst/>
                      </a:prstGeom>
                      <a:noFill/>
                      <a:ln w="9525">
                        <a:noFill/>
                      </a:ln>
                    </pic:spPr>
                  </pic:pic>
                </a:graphicData>
              </a:graphic>
            </wp:anchor>
          </w:drawing>
        </w:r>
      </w:ins>
    </w:p>
    <w:p w:rsidR="00E22B46" w:rsidRDefault="00DA0286">
      <w:pPr>
        <w:numPr>
          <w:ilvl w:val="0"/>
          <w:numId w:val="13"/>
        </w:numPr>
      </w:pPr>
      <w:bookmarkStart w:id="119" w:name="OLE_LINK15"/>
      <w:r>
        <w:rPr>
          <w:rFonts w:hint="eastAsia"/>
        </w:rPr>
        <w:t>Step Name</w:t>
      </w:r>
      <w:r>
        <w:rPr>
          <w:rFonts w:hint="eastAsia"/>
        </w:rPr>
        <w:t>：</w:t>
      </w:r>
      <w:r>
        <w:rPr>
          <w:rFonts w:hint="eastAsia"/>
        </w:rPr>
        <w:t>Step</w:t>
      </w:r>
      <w:r>
        <w:rPr>
          <w:rFonts w:hint="eastAsia"/>
        </w:rPr>
        <w:t>的名称。</w:t>
      </w:r>
    </w:p>
    <w:p w:rsidR="00E22B46" w:rsidRDefault="00E22B46">
      <w:pPr>
        <w:ind w:firstLine="420"/>
      </w:pPr>
    </w:p>
    <w:p w:rsidR="00E22B46" w:rsidRDefault="00DA0286">
      <w:pPr>
        <w:numPr>
          <w:ilvl w:val="0"/>
          <w:numId w:val="13"/>
        </w:numPr>
      </w:pPr>
      <w:r>
        <w:rPr>
          <w:rFonts w:hint="eastAsia"/>
        </w:rPr>
        <w:t>Look for</w:t>
      </w:r>
      <w:r>
        <w:rPr>
          <w:rFonts w:hint="eastAsia"/>
        </w:rPr>
        <w:t>：查找的边缘是第一个还是最好边缘。</w:t>
      </w:r>
    </w:p>
    <w:p w:rsidR="00E22B46" w:rsidRDefault="00E22B46">
      <w:pPr>
        <w:ind w:firstLine="420"/>
      </w:pPr>
    </w:p>
    <w:p w:rsidR="00E22B46" w:rsidRDefault="00DA0286">
      <w:pPr>
        <w:numPr>
          <w:ilvl w:val="0"/>
          <w:numId w:val="13"/>
        </w:numPr>
      </w:pPr>
      <w:r>
        <w:rPr>
          <w:rFonts w:hint="eastAsia"/>
        </w:rPr>
        <w:t>Edge Polarity</w:t>
      </w:r>
      <w:r>
        <w:rPr>
          <w:rFonts w:hint="eastAsia"/>
        </w:rPr>
        <w:t>：全部、亮到暗、暗到亮的边缘。</w:t>
      </w:r>
    </w:p>
    <w:p w:rsidR="00E22B46" w:rsidRDefault="00E22B46">
      <w:pPr>
        <w:ind w:firstLine="420"/>
      </w:pPr>
    </w:p>
    <w:p w:rsidR="00E22B46" w:rsidRDefault="00DA0286">
      <w:pPr>
        <w:numPr>
          <w:ilvl w:val="0"/>
          <w:numId w:val="13"/>
        </w:numPr>
      </w:pPr>
      <w:r>
        <w:rPr>
          <w:rFonts w:hint="eastAsia"/>
        </w:rPr>
        <w:t>Sample Count</w:t>
      </w:r>
      <w:r>
        <w:rPr>
          <w:rFonts w:hint="eastAsia"/>
        </w:rPr>
        <w:t>：样本数量</w:t>
      </w:r>
    </w:p>
    <w:p w:rsidR="00E22B46" w:rsidRDefault="00E22B46">
      <w:pPr>
        <w:ind w:firstLine="420"/>
      </w:pPr>
    </w:p>
    <w:p w:rsidR="00E22B46" w:rsidRDefault="00DA0286">
      <w:pPr>
        <w:numPr>
          <w:ilvl w:val="0"/>
          <w:numId w:val="13"/>
        </w:numPr>
      </w:pPr>
      <w:r>
        <w:rPr>
          <w:rFonts w:hint="eastAsia"/>
        </w:rPr>
        <w:t>Minimum Edge Strength</w:t>
      </w:r>
      <w:r>
        <w:rPr>
          <w:rFonts w:hint="eastAsia"/>
        </w:rPr>
        <w:t>：最小边缘强度</w:t>
      </w:r>
    </w:p>
    <w:p w:rsidR="00E22B46" w:rsidRDefault="00E22B46">
      <w:pPr>
        <w:ind w:firstLine="420"/>
      </w:pPr>
    </w:p>
    <w:p w:rsidR="00E22B46" w:rsidRDefault="00DA0286">
      <w:pPr>
        <w:numPr>
          <w:ilvl w:val="0"/>
          <w:numId w:val="13"/>
        </w:numPr>
      </w:pPr>
      <w:r>
        <w:rPr>
          <w:rFonts w:hint="eastAsia"/>
        </w:rPr>
        <w:t>Kernel Size</w:t>
      </w:r>
      <w:r>
        <w:rPr>
          <w:rFonts w:hint="eastAsia"/>
        </w:rPr>
        <w:t>：</w:t>
      </w:r>
      <w:ins w:id="120" w:author="GTY" w:date="2018-06-29T11:31:00Z">
        <w:r w:rsidR="003C3BC9">
          <w:rPr>
            <w:rFonts w:hint="eastAsia"/>
          </w:rPr>
          <w:t>查找边缘前滤波的</w:t>
        </w:r>
        <w:proofErr w:type="gramStart"/>
        <w:r w:rsidR="003C3BC9">
          <w:rPr>
            <w:rFonts w:hint="eastAsia"/>
          </w:rPr>
          <w:t>窗大小</w:t>
        </w:r>
      </w:ins>
      <w:proofErr w:type="gramEnd"/>
      <w:del w:id="121" w:author="GTY" w:date="2018-06-29T11:31:00Z">
        <w:r w:rsidDel="003C3BC9">
          <w:rPr>
            <w:rFonts w:hint="eastAsia"/>
          </w:rPr>
          <w:delText>内核大小</w:delText>
        </w:r>
      </w:del>
    </w:p>
    <w:p w:rsidR="00E22B46" w:rsidRDefault="00E22B46">
      <w:pPr>
        <w:ind w:firstLine="420"/>
      </w:pPr>
    </w:p>
    <w:p w:rsidR="00E22B46" w:rsidRDefault="00DA0286">
      <w:pPr>
        <w:numPr>
          <w:ilvl w:val="0"/>
          <w:numId w:val="13"/>
        </w:numPr>
      </w:pPr>
      <w:r>
        <w:rPr>
          <w:rFonts w:hint="eastAsia"/>
        </w:rPr>
        <w:t>Edge Strength Profile</w:t>
      </w:r>
      <w:r>
        <w:rPr>
          <w:rFonts w:hint="eastAsia"/>
        </w:rPr>
        <w:t>：</w:t>
      </w:r>
      <w:ins w:id="122" w:author="GTY" w:date="2018-06-29T11:38:00Z">
        <w:r w:rsidR="00474BE7">
          <w:rPr>
            <w:rFonts w:hint="eastAsia"/>
          </w:rPr>
          <w:t>选择一条查找边缘的方向线，编号为</w:t>
        </w:r>
        <w:r w:rsidR="00474BE7">
          <w:rPr>
            <w:rFonts w:hint="eastAsia"/>
          </w:rPr>
          <w:t>1~</w:t>
        </w:r>
        <w:r w:rsidR="00474BE7" w:rsidRPr="003C3BC9">
          <w:rPr>
            <w:rFonts w:hint="eastAsia"/>
          </w:rPr>
          <w:t xml:space="preserve"> </w:t>
        </w:r>
        <w:r w:rsidR="00474BE7">
          <w:rPr>
            <w:rFonts w:hint="eastAsia"/>
          </w:rPr>
          <w:t>Sample Count</w:t>
        </w:r>
        <w:r w:rsidR="00474BE7">
          <w:rPr>
            <w:rFonts w:hint="eastAsia"/>
          </w:rPr>
          <w:t>，可以在图中查看每一条方向线上的灰度变化，用来帮助设置边缘强度</w:t>
        </w:r>
      </w:ins>
      <w:del w:id="123" w:author="GTY" w:date="2018-06-29T11:38:00Z">
        <w:r w:rsidDel="00474BE7">
          <w:rPr>
            <w:rFonts w:hint="eastAsia"/>
          </w:rPr>
          <w:delText>轮廓边缘强度</w:delText>
        </w:r>
      </w:del>
      <w:bookmarkEnd w:id="119"/>
    </w:p>
    <w:p w:rsidR="00E22B46" w:rsidRDefault="00E22B46"/>
    <w:p w:rsidR="00E22B46" w:rsidRDefault="00E22B46"/>
    <w:p w:rsidR="00E22B46" w:rsidRDefault="00DA0286">
      <w:pPr>
        <w:pStyle w:val="3"/>
      </w:pPr>
      <w:bookmarkStart w:id="124" w:name="_Toc518038501"/>
      <w:r>
        <w:rPr>
          <w:rFonts w:hint="eastAsia"/>
        </w:rPr>
        <w:t>3.3 Find Straight Edge</w:t>
      </w:r>
      <w:r>
        <w:rPr>
          <w:rFonts w:hint="eastAsia"/>
        </w:rPr>
        <w:t>：</w:t>
      </w:r>
      <w:bookmarkEnd w:id="124"/>
    </w:p>
    <w:p w:rsidR="00E22B46" w:rsidRDefault="00DA0286">
      <w:r>
        <w:rPr>
          <w:rFonts w:hint="eastAsia"/>
          <w:noProof/>
        </w:rPr>
        <w:drawing>
          <wp:anchor distT="0" distB="0" distL="114300" distR="114300" simplePos="0" relativeHeight="251679744" behindDoc="0" locked="0" layoutInCell="1" allowOverlap="1">
            <wp:simplePos x="0" y="0"/>
            <wp:positionH relativeFrom="column">
              <wp:posOffset>314325</wp:posOffset>
            </wp:positionH>
            <wp:positionV relativeFrom="paragraph">
              <wp:posOffset>5715</wp:posOffset>
            </wp:positionV>
            <wp:extent cx="2085975" cy="352425"/>
            <wp:effectExtent l="0" t="0" r="9525" b="9525"/>
            <wp:wrapSquare wrapText="bothSides"/>
            <wp:docPr id="30"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4"/>
                    <pic:cNvPicPr>
                      <a:picLocks noChangeAspect="1"/>
                    </pic:cNvPicPr>
                  </pic:nvPicPr>
                  <pic:blipFill>
                    <a:blip r:embed="rId50" cstate="print"/>
                    <a:stretch>
                      <a:fillRect/>
                    </a:stretch>
                  </pic:blipFill>
                  <pic:spPr>
                    <a:xfrm>
                      <a:off x="0" y="0"/>
                      <a:ext cx="2085975" cy="352425"/>
                    </a:xfrm>
                    <a:prstGeom prst="rect">
                      <a:avLst/>
                    </a:prstGeom>
                    <a:noFill/>
                    <a:ln w="9525">
                      <a:noFill/>
                    </a:ln>
                  </pic:spPr>
                </pic:pic>
              </a:graphicData>
            </a:graphic>
          </wp:anchor>
        </w:drawing>
      </w:r>
      <w:r>
        <w:rPr>
          <w:rFonts w:hint="eastAsia"/>
        </w:rPr>
        <w:t>功能是在图像中查找圆形边缘点，双击工具栏中的选项</w:t>
      </w:r>
    </w:p>
    <w:p w:rsidR="00E22B46" w:rsidRDefault="00E22B46"/>
    <w:p w:rsidR="00E22B46" w:rsidRDefault="00E22B46">
      <w:pPr>
        <w:ind w:firstLine="420"/>
      </w:pPr>
    </w:p>
    <w:p w:rsidR="00E22B46" w:rsidRDefault="00DA0286">
      <w:pPr>
        <w:ind w:firstLine="420"/>
      </w:pPr>
      <w:r>
        <w:rPr>
          <w:rFonts w:hint="eastAsia"/>
          <w:noProof/>
        </w:rPr>
        <w:drawing>
          <wp:anchor distT="0" distB="0" distL="114300" distR="114300" simplePos="0" relativeHeight="251680768" behindDoc="0" locked="0" layoutInCell="1" allowOverlap="1">
            <wp:simplePos x="0" y="0"/>
            <wp:positionH relativeFrom="column">
              <wp:posOffset>266700</wp:posOffset>
            </wp:positionH>
            <wp:positionV relativeFrom="paragraph">
              <wp:posOffset>70485</wp:posOffset>
            </wp:positionV>
            <wp:extent cx="2380615" cy="3028315"/>
            <wp:effectExtent l="0" t="0" r="635" b="635"/>
            <wp:wrapSquare wrapText="bothSides"/>
            <wp:docPr id="3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5"/>
                    <pic:cNvPicPr>
                      <a:picLocks noChangeAspect="1"/>
                    </pic:cNvPicPr>
                  </pic:nvPicPr>
                  <pic:blipFill>
                    <a:blip r:embed="rId51" cstate="print"/>
                    <a:stretch>
                      <a:fillRect/>
                    </a:stretch>
                  </pic:blipFill>
                  <pic:spPr>
                    <a:xfrm>
                      <a:off x="0" y="0"/>
                      <a:ext cx="2380615" cy="3028315"/>
                    </a:xfrm>
                    <a:prstGeom prst="rect">
                      <a:avLst/>
                    </a:prstGeom>
                    <a:noFill/>
                    <a:ln w="9525">
                      <a:noFill/>
                    </a:ln>
                  </pic:spPr>
                </pic:pic>
              </a:graphicData>
            </a:graphic>
          </wp:anchor>
        </w:drawing>
      </w:r>
    </w:p>
    <w:p w:rsidR="00E22B46" w:rsidRDefault="00DA0286">
      <w:pPr>
        <w:numPr>
          <w:ilvl w:val="0"/>
          <w:numId w:val="5"/>
        </w:numPr>
      </w:pPr>
      <w:bookmarkStart w:id="125" w:name="OLE_LINK16"/>
      <w:r>
        <w:rPr>
          <w:rFonts w:hint="eastAsia"/>
        </w:rPr>
        <w:t>Step Name</w:t>
      </w:r>
      <w:r>
        <w:rPr>
          <w:rFonts w:hint="eastAsia"/>
        </w:rPr>
        <w:t>：</w:t>
      </w:r>
      <w:r>
        <w:rPr>
          <w:rFonts w:hint="eastAsia"/>
        </w:rPr>
        <w:t>Step</w:t>
      </w:r>
      <w:r>
        <w:rPr>
          <w:rFonts w:hint="eastAsia"/>
        </w:rPr>
        <w:t>的名称。</w:t>
      </w:r>
    </w:p>
    <w:p w:rsidR="00E22B46" w:rsidRDefault="00E22B46">
      <w:pPr>
        <w:ind w:firstLine="420"/>
      </w:pPr>
    </w:p>
    <w:bookmarkEnd w:id="125"/>
    <w:p w:rsidR="00E22B46" w:rsidRDefault="00DA0286">
      <w:pPr>
        <w:numPr>
          <w:ilvl w:val="0"/>
          <w:numId w:val="5"/>
        </w:numPr>
      </w:pPr>
      <w:r>
        <w:rPr>
          <w:rFonts w:hint="eastAsia"/>
        </w:rPr>
        <w:t>Look for</w:t>
      </w:r>
      <w:r>
        <w:rPr>
          <w:rFonts w:hint="eastAsia"/>
        </w:rPr>
        <w:t>：查找的边缘是第一个边缘还是最好边缘。</w:t>
      </w:r>
    </w:p>
    <w:p w:rsidR="00E22B46" w:rsidRDefault="00E22B46">
      <w:pPr>
        <w:ind w:firstLine="420"/>
      </w:pPr>
    </w:p>
    <w:p w:rsidR="00E22B46" w:rsidRDefault="00DA0286">
      <w:pPr>
        <w:numPr>
          <w:ilvl w:val="0"/>
          <w:numId w:val="5"/>
        </w:numPr>
      </w:pPr>
      <w:r>
        <w:rPr>
          <w:rFonts w:hint="eastAsia"/>
        </w:rPr>
        <w:t>Edge Polarity</w:t>
      </w:r>
      <w:r>
        <w:rPr>
          <w:rFonts w:hint="eastAsia"/>
        </w:rPr>
        <w:t>：全部边缘、亮到暗或暗到亮的边缘。</w:t>
      </w:r>
    </w:p>
    <w:p w:rsidR="00E22B46" w:rsidRDefault="00E22B46"/>
    <w:p w:rsidR="00E22B46" w:rsidRDefault="00DA0286">
      <w:pPr>
        <w:numPr>
          <w:ilvl w:val="0"/>
          <w:numId w:val="5"/>
        </w:numPr>
      </w:pPr>
      <w:r>
        <w:rPr>
          <w:rFonts w:hint="eastAsia"/>
        </w:rPr>
        <w:t>Sample Count</w:t>
      </w:r>
      <w:r>
        <w:rPr>
          <w:rFonts w:hint="eastAsia"/>
        </w:rPr>
        <w:t>：样本数量</w:t>
      </w:r>
    </w:p>
    <w:p w:rsidR="00E22B46" w:rsidRDefault="00E22B46">
      <w:pPr>
        <w:ind w:firstLine="420"/>
      </w:pPr>
    </w:p>
    <w:p w:rsidR="00E22B46" w:rsidRDefault="00DA0286">
      <w:pPr>
        <w:numPr>
          <w:ilvl w:val="0"/>
          <w:numId w:val="5"/>
        </w:numPr>
      </w:pPr>
      <w:r>
        <w:rPr>
          <w:rFonts w:hint="eastAsia"/>
        </w:rPr>
        <w:t>Minimum Edge Strength</w:t>
      </w:r>
      <w:r>
        <w:rPr>
          <w:rFonts w:hint="eastAsia"/>
        </w:rPr>
        <w:t>：最小边缘强度</w:t>
      </w:r>
    </w:p>
    <w:p w:rsidR="00E22B46" w:rsidRDefault="00E22B46">
      <w:pPr>
        <w:ind w:firstLine="420"/>
      </w:pPr>
    </w:p>
    <w:p w:rsidR="00E22B46" w:rsidRDefault="00DA0286">
      <w:pPr>
        <w:numPr>
          <w:ilvl w:val="0"/>
          <w:numId w:val="5"/>
        </w:numPr>
      </w:pPr>
      <w:r>
        <w:rPr>
          <w:rFonts w:hint="eastAsia"/>
        </w:rPr>
        <w:t>Kernel Size</w:t>
      </w:r>
      <w:r>
        <w:rPr>
          <w:rFonts w:hint="eastAsia"/>
        </w:rPr>
        <w:t>：</w:t>
      </w:r>
      <w:ins w:id="126" w:author="GTY" w:date="2018-06-29T11:38:00Z">
        <w:r w:rsidR="003C3BC9">
          <w:rPr>
            <w:rFonts w:hint="eastAsia"/>
          </w:rPr>
          <w:t>查找边缘前滤波的</w:t>
        </w:r>
        <w:proofErr w:type="gramStart"/>
        <w:r w:rsidR="003C3BC9">
          <w:rPr>
            <w:rFonts w:hint="eastAsia"/>
          </w:rPr>
          <w:t>窗大小</w:t>
        </w:r>
      </w:ins>
      <w:proofErr w:type="gramEnd"/>
      <w:del w:id="127" w:author="GTY" w:date="2018-06-29T11:38:00Z">
        <w:r w:rsidDel="003C3BC9">
          <w:rPr>
            <w:rFonts w:hint="eastAsia"/>
          </w:rPr>
          <w:delText>内核大小</w:delText>
        </w:r>
      </w:del>
    </w:p>
    <w:p w:rsidR="00E22B46" w:rsidRDefault="00E22B46">
      <w:pPr>
        <w:ind w:firstLine="420"/>
      </w:pPr>
    </w:p>
    <w:p w:rsidR="00E22B46" w:rsidRDefault="00DA0286">
      <w:pPr>
        <w:numPr>
          <w:ilvl w:val="0"/>
          <w:numId w:val="5"/>
        </w:numPr>
      </w:pPr>
      <w:r>
        <w:rPr>
          <w:rFonts w:hint="eastAsia"/>
        </w:rPr>
        <w:t>Edge Strength Profile</w:t>
      </w:r>
      <w:r>
        <w:rPr>
          <w:rFonts w:hint="eastAsia"/>
        </w:rPr>
        <w:t>：</w:t>
      </w:r>
      <w:ins w:id="128" w:author="GTY" w:date="2018-06-29T11:38:00Z">
        <w:r w:rsidR="00474BE7">
          <w:rPr>
            <w:rFonts w:hint="eastAsia"/>
          </w:rPr>
          <w:t>选择一条查找边缘的方向线，编号为</w:t>
        </w:r>
        <w:r w:rsidR="00474BE7">
          <w:rPr>
            <w:rFonts w:hint="eastAsia"/>
          </w:rPr>
          <w:t>1~</w:t>
        </w:r>
        <w:r w:rsidR="00474BE7" w:rsidRPr="003C3BC9">
          <w:rPr>
            <w:rFonts w:hint="eastAsia"/>
          </w:rPr>
          <w:t xml:space="preserve"> </w:t>
        </w:r>
        <w:r w:rsidR="00474BE7">
          <w:rPr>
            <w:rFonts w:hint="eastAsia"/>
          </w:rPr>
          <w:t>Sample Count</w:t>
        </w:r>
        <w:r w:rsidR="00474BE7">
          <w:rPr>
            <w:rFonts w:hint="eastAsia"/>
          </w:rPr>
          <w:t>，可以在图中查看每一条方向线上的灰度变化，用来帮助设置边缘强度</w:t>
        </w:r>
      </w:ins>
      <w:del w:id="129" w:author="GTY" w:date="2018-06-29T11:38:00Z">
        <w:r w:rsidDel="00474BE7">
          <w:rPr>
            <w:rFonts w:hint="eastAsia"/>
          </w:rPr>
          <w:delText>轮廓边缘强度</w:delText>
        </w:r>
      </w:del>
    </w:p>
    <w:p w:rsidR="00E22B46" w:rsidRDefault="00E22B46">
      <w:pPr>
        <w:ind w:firstLine="420"/>
      </w:pPr>
    </w:p>
    <w:p w:rsidR="00E22B46" w:rsidRDefault="00E22B46"/>
    <w:p w:rsidR="00E22B46" w:rsidRDefault="00DA0286">
      <w:pPr>
        <w:pStyle w:val="3"/>
      </w:pPr>
      <w:r>
        <w:rPr>
          <w:noProof/>
        </w:rPr>
        <w:drawing>
          <wp:anchor distT="0" distB="0" distL="114300" distR="114300" simplePos="0" relativeHeight="251681792" behindDoc="0" locked="0" layoutInCell="1" allowOverlap="1">
            <wp:simplePos x="0" y="0"/>
            <wp:positionH relativeFrom="column">
              <wp:posOffset>285750</wp:posOffset>
            </wp:positionH>
            <wp:positionV relativeFrom="paragraph">
              <wp:posOffset>741680</wp:posOffset>
            </wp:positionV>
            <wp:extent cx="2209800" cy="361950"/>
            <wp:effectExtent l="0" t="0" r="0" b="0"/>
            <wp:wrapSquare wrapText="bothSides"/>
            <wp:docPr id="19"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6"/>
                    <pic:cNvPicPr>
                      <a:picLocks noChangeAspect="1"/>
                    </pic:cNvPicPr>
                  </pic:nvPicPr>
                  <pic:blipFill>
                    <a:blip r:embed="rId52" cstate="print"/>
                    <a:stretch>
                      <a:fillRect/>
                    </a:stretch>
                  </pic:blipFill>
                  <pic:spPr>
                    <a:xfrm>
                      <a:off x="0" y="0"/>
                      <a:ext cx="2209800" cy="361950"/>
                    </a:xfrm>
                    <a:prstGeom prst="rect">
                      <a:avLst/>
                    </a:prstGeom>
                    <a:noFill/>
                    <a:ln w="9525">
                      <a:noFill/>
                    </a:ln>
                  </pic:spPr>
                </pic:pic>
              </a:graphicData>
            </a:graphic>
          </wp:anchor>
        </w:drawing>
      </w:r>
      <w:bookmarkStart w:id="130" w:name="_Toc518038502"/>
      <w:r>
        <w:rPr>
          <w:rFonts w:hint="eastAsia"/>
        </w:rPr>
        <w:t>3.4 Coordinate</w:t>
      </w:r>
      <w:r>
        <w:rPr>
          <w:rFonts w:hint="eastAsia"/>
        </w:rPr>
        <w:t>：</w:t>
      </w:r>
      <w:bookmarkEnd w:id="130"/>
    </w:p>
    <w:p w:rsidR="00E22B46" w:rsidRDefault="00DA0286">
      <w:r>
        <w:rPr>
          <w:rFonts w:hint="eastAsia"/>
        </w:rPr>
        <w:t>功能是在图像中创建坐标系，双击工具栏中的选项</w:t>
      </w:r>
    </w:p>
    <w:p w:rsidR="00E22B46" w:rsidRDefault="00E22B46"/>
    <w:p w:rsidR="00E22B46" w:rsidRDefault="00DA0286">
      <w:pPr>
        <w:ind w:firstLine="420"/>
      </w:pPr>
      <w:r>
        <w:rPr>
          <w:rFonts w:hint="eastAsia"/>
          <w:noProof/>
        </w:rPr>
        <w:drawing>
          <wp:anchor distT="0" distB="0" distL="114300" distR="114300" simplePos="0" relativeHeight="251682816" behindDoc="0" locked="0" layoutInCell="1" allowOverlap="1">
            <wp:simplePos x="0" y="0"/>
            <wp:positionH relativeFrom="column">
              <wp:posOffset>285750</wp:posOffset>
            </wp:positionH>
            <wp:positionV relativeFrom="paragraph">
              <wp:posOffset>147955</wp:posOffset>
            </wp:positionV>
            <wp:extent cx="2276475" cy="3000375"/>
            <wp:effectExtent l="0" t="0" r="9525" b="9525"/>
            <wp:wrapSquare wrapText="bothSides"/>
            <wp:docPr id="28"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7"/>
                    <pic:cNvPicPr>
                      <a:picLocks noChangeAspect="1"/>
                    </pic:cNvPicPr>
                  </pic:nvPicPr>
                  <pic:blipFill>
                    <a:blip r:embed="rId53" cstate="print"/>
                    <a:stretch>
                      <a:fillRect/>
                    </a:stretch>
                  </pic:blipFill>
                  <pic:spPr>
                    <a:xfrm>
                      <a:off x="0" y="0"/>
                      <a:ext cx="2276475" cy="3000375"/>
                    </a:xfrm>
                    <a:prstGeom prst="rect">
                      <a:avLst/>
                    </a:prstGeom>
                    <a:noFill/>
                    <a:ln w="9525">
                      <a:noFill/>
                    </a:ln>
                  </pic:spPr>
                </pic:pic>
              </a:graphicData>
            </a:graphic>
          </wp:anchor>
        </w:drawing>
      </w:r>
    </w:p>
    <w:p w:rsidR="00E22B46" w:rsidRDefault="00E22B46">
      <w:pPr>
        <w:ind w:firstLine="420"/>
      </w:pPr>
    </w:p>
    <w:p w:rsidR="00E22B46" w:rsidRDefault="00E22B46">
      <w:pPr>
        <w:ind w:firstLine="420"/>
      </w:pPr>
      <w:bookmarkStart w:id="131" w:name="OLE_LINK17"/>
    </w:p>
    <w:p w:rsidR="00E22B46" w:rsidRDefault="00E22B46">
      <w:pPr>
        <w:ind w:firstLine="420"/>
      </w:pPr>
    </w:p>
    <w:p w:rsidR="00E22B46" w:rsidRDefault="00E22B46">
      <w:pPr>
        <w:ind w:firstLine="420"/>
      </w:pPr>
    </w:p>
    <w:p w:rsidR="00E22B46" w:rsidRDefault="00DA0286">
      <w:pPr>
        <w:numPr>
          <w:ilvl w:val="0"/>
          <w:numId w:val="14"/>
        </w:numPr>
      </w:pPr>
      <w:r>
        <w:rPr>
          <w:rFonts w:hint="eastAsia"/>
        </w:rPr>
        <w:t>Step Name</w:t>
      </w:r>
      <w:r>
        <w:rPr>
          <w:rFonts w:hint="eastAsia"/>
        </w:rPr>
        <w:t>：</w:t>
      </w:r>
      <w:r>
        <w:rPr>
          <w:rFonts w:hint="eastAsia"/>
        </w:rPr>
        <w:t>Step</w:t>
      </w:r>
      <w:r>
        <w:rPr>
          <w:rFonts w:hint="eastAsia"/>
        </w:rPr>
        <w:t>的名称。</w:t>
      </w:r>
    </w:p>
    <w:p w:rsidR="00E22B46" w:rsidRDefault="00E22B46">
      <w:pPr>
        <w:ind w:firstLine="420"/>
      </w:pPr>
    </w:p>
    <w:bookmarkEnd w:id="131"/>
    <w:p w:rsidR="00E22B46" w:rsidRDefault="00DA0286">
      <w:pPr>
        <w:numPr>
          <w:ilvl w:val="0"/>
          <w:numId w:val="14"/>
        </w:numPr>
      </w:pPr>
      <w:r>
        <w:rPr>
          <w:rFonts w:hint="eastAsia"/>
        </w:rPr>
        <w:t>Origin</w:t>
      </w:r>
      <w:r>
        <w:rPr>
          <w:rFonts w:hint="eastAsia"/>
        </w:rPr>
        <w:t>：选择原点。</w:t>
      </w:r>
    </w:p>
    <w:p w:rsidR="00E22B46" w:rsidRDefault="00E22B46">
      <w:pPr>
        <w:ind w:firstLine="420"/>
      </w:pPr>
    </w:p>
    <w:p w:rsidR="00E22B46" w:rsidRDefault="00DA0286">
      <w:pPr>
        <w:numPr>
          <w:ilvl w:val="0"/>
          <w:numId w:val="14"/>
        </w:numPr>
      </w:pPr>
      <w:r>
        <w:rPr>
          <w:rFonts w:hint="eastAsia"/>
        </w:rPr>
        <w:t>Rotate</w:t>
      </w:r>
      <w:r>
        <w:rPr>
          <w:rFonts w:hint="eastAsia"/>
        </w:rPr>
        <w:t>：选择角度。</w:t>
      </w:r>
    </w:p>
    <w:p w:rsidR="00E22B46" w:rsidRDefault="00E22B46"/>
    <w:p w:rsidR="00E22B46" w:rsidRDefault="00E22B46"/>
    <w:p w:rsidR="00E22B46" w:rsidRDefault="00E22B46"/>
    <w:p w:rsidR="00E22B46" w:rsidRDefault="00E22B46"/>
    <w:p w:rsidR="00E22B46" w:rsidRDefault="00E22B46"/>
    <w:p w:rsidR="00E22B46" w:rsidRDefault="00E22B46"/>
    <w:p w:rsidR="00E22B46" w:rsidRDefault="00DA0286">
      <w:pPr>
        <w:pStyle w:val="3"/>
      </w:pPr>
      <w:bookmarkStart w:id="132" w:name="_Toc518038503"/>
      <w:r>
        <w:rPr>
          <w:rFonts w:hint="eastAsia"/>
        </w:rPr>
        <w:t>3.5 Ruler</w:t>
      </w:r>
      <w:r>
        <w:rPr>
          <w:rFonts w:hint="eastAsia"/>
        </w:rPr>
        <w:t>：</w:t>
      </w:r>
      <w:bookmarkEnd w:id="132"/>
    </w:p>
    <w:p w:rsidR="00E22B46" w:rsidRDefault="00DA0286">
      <w:r>
        <w:rPr>
          <w:noProof/>
        </w:rPr>
        <w:drawing>
          <wp:anchor distT="0" distB="0" distL="114300" distR="114300" simplePos="0" relativeHeight="251683840" behindDoc="0" locked="0" layoutInCell="1" allowOverlap="1">
            <wp:simplePos x="0" y="0"/>
            <wp:positionH relativeFrom="column">
              <wp:posOffset>247650</wp:posOffset>
            </wp:positionH>
            <wp:positionV relativeFrom="paragraph">
              <wp:posOffset>5715</wp:posOffset>
            </wp:positionV>
            <wp:extent cx="1809750" cy="381000"/>
            <wp:effectExtent l="0" t="0" r="0" b="0"/>
            <wp:wrapSquare wrapText="bothSides"/>
            <wp:docPr id="32"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8"/>
                    <pic:cNvPicPr>
                      <a:picLocks noChangeAspect="1"/>
                    </pic:cNvPicPr>
                  </pic:nvPicPr>
                  <pic:blipFill>
                    <a:blip r:embed="rId54" cstate="print"/>
                    <a:stretch>
                      <a:fillRect/>
                    </a:stretch>
                  </pic:blipFill>
                  <pic:spPr>
                    <a:xfrm>
                      <a:off x="0" y="0"/>
                      <a:ext cx="1809750" cy="381000"/>
                    </a:xfrm>
                    <a:prstGeom prst="rect">
                      <a:avLst/>
                    </a:prstGeom>
                    <a:noFill/>
                    <a:ln w="9525">
                      <a:noFill/>
                    </a:ln>
                  </pic:spPr>
                </pic:pic>
              </a:graphicData>
            </a:graphic>
          </wp:anchor>
        </w:drawing>
      </w:r>
      <w:r>
        <w:rPr>
          <w:rFonts w:hint="eastAsia"/>
        </w:rPr>
        <w:t>功能是创建标尺，双击工具栏中的选项</w:t>
      </w:r>
    </w:p>
    <w:p w:rsidR="00E22B46" w:rsidRDefault="00E22B46"/>
    <w:p w:rsidR="00E22B46" w:rsidRDefault="00DA0286">
      <w:pPr>
        <w:ind w:firstLine="420"/>
      </w:pPr>
      <w:r>
        <w:rPr>
          <w:rFonts w:hint="eastAsia"/>
          <w:noProof/>
        </w:rPr>
        <w:drawing>
          <wp:anchor distT="0" distB="0" distL="114300" distR="114300" simplePos="0" relativeHeight="251684864" behindDoc="0" locked="0" layoutInCell="1" allowOverlap="1">
            <wp:simplePos x="0" y="0"/>
            <wp:positionH relativeFrom="column">
              <wp:posOffset>304800</wp:posOffset>
            </wp:positionH>
            <wp:positionV relativeFrom="paragraph">
              <wp:posOffset>140970</wp:posOffset>
            </wp:positionV>
            <wp:extent cx="2228850" cy="1809750"/>
            <wp:effectExtent l="0" t="0" r="0" b="0"/>
            <wp:wrapSquare wrapText="bothSides"/>
            <wp:docPr id="31"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9"/>
                    <pic:cNvPicPr>
                      <a:picLocks noChangeAspect="1"/>
                    </pic:cNvPicPr>
                  </pic:nvPicPr>
                  <pic:blipFill>
                    <a:blip r:embed="rId55" cstate="print"/>
                    <a:stretch>
                      <a:fillRect/>
                    </a:stretch>
                  </pic:blipFill>
                  <pic:spPr>
                    <a:xfrm>
                      <a:off x="0" y="0"/>
                      <a:ext cx="2228850" cy="1809750"/>
                    </a:xfrm>
                    <a:prstGeom prst="rect">
                      <a:avLst/>
                    </a:prstGeom>
                    <a:noFill/>
                    <a:ln w="9525">
                      <a:noFill/>
                    </a:ln>
                  </pic:spPr>
                </pic:pic>
              </a:graphicData>
            </a:graphic>
          </wp:anchor>
        </w:drawing>
      </w:r>
    </w:p>
    <w:p w:rsidR="00E22B46" w:rsidRDefault="00E22B46">
      <w:pPr>
        <w:ind w:firstLine="420"/>
      </w:pPr>
    </w:p>
    <w:p w:rsidR="00E22B46" w:rsidRDefault="00DA0286">
      <w:pPr>
        <w:numPr>
          <w:ilvl w:val="0"/>
          <w:numId w:val="15"/>
        </w:numPr>
      </w:pPr>
      <w:bookmarkStart w:id="133" w:name="OLE_LINK18"/>
      <w:r>
        <w:rPr>
          <w:rFonts w:hint="eastAsia"/>
        </w:rPr>
        <w:t>Step Name</w:t>
      </w:r>
      <w:r>
        <w:rPr>
          <w:rFonts w:hint="eastAsia"/>
        </w:rPr>
        <w:t>：</w:t>
      </w:r>
      <w:r>
        <w:rPr>
          <w:rFonts w:hint="eastAsia"/>
        </w:rPr>
        <w:t>Step</w:t>
      </w:r>
      <w:r>
        <w:rPr>
          <w:rFonts w:hint="eastAsia"/>
        </w:rPr>
        <w:t>的名称。</w:t>
      </w:r>
    </w:p>
    <w:p w:rsidR="00E22B46" w:rsidRDefault="00E22B46">
      <w:pPr>
        <w:ind w:firstLine="420"/>
      </w:pPr>
    </w:p>
    <w:bookmarkEnd w:id="133"/>
    <w:p w:rsidR="00E22B46" w:rsidRDefault="00DA0286">
      <w:pPr>
        <w:numPr>
          <w:ilvl w:val="0"/>
          <w:numId w:val="15"/>
        </w:numPr>
      </w:pPr>
      <w:r>
        <w:rPr>
          <w:rFonts w:hint="eastAsia"/>
        </w:rPr>
        <w:t>Unit Type</w:t>
      </w:r>
      <w:r>
        <w:rPr>
          <w:rFonts w:hint="eastAsia"/>
        </w:rPr>
        <w:t>：对应的单位。</w:t>
      </w:r>
    </w:p>
    <w:p w:rsidR="00E22B46" w:rsidRDefault="00E22B46">
      <w:pPr>
        <w:ind w:firstLine="420"/>
      </w:pPr>
    </w:p>
    <w:p w:rsidR="00E22B46" w:rsidRDefault="00DA0286">
      <w:pPr>
        <w:numPr>
          <w:ilvl w:val="0"/>
          <w:numId w:val="15"/>
        </w:numPr>
      </w:pPr>
      <w:r>
        <w:rPr>
          <w:rFonts w:hint="eastAsia"/>
        </w:rPr>
        <w:t>Length</w:t>
      </w:r>
      <w:r>
        <w:rPr>
          <w:rFonts w:hint="eastAsia"/>
        </w:rPr>
        <w:t>：对应的长度。</w:t>
      </w:r>
    </w:p>
    <w:p w:rsidR="00E22B46" w:rsidRDefault="00E22B46">
      <w:pPr>
        <w:ind w:firstLine="420"/>
      </w:pPr>
    </w:p>
    <w:p w:rsidR="00E22B46" w:rsidRDefault="00E22B46"/>
    <w:p w:rsidR="00E22B46" w:rsidRDefault="00E22B46"/>
    <w:p w:rsidR="00E22B46" w:rsidRDefault="00DA0286">
      <w:pPr>
        <w:pStyle w:val="3"/>
      </w:pPr>
      <w:bookmarkStart w:id="134" w:name="_Toc518038504"/>
      <w:r>
        <w:rPr>
          <w:rFonts w:hint="eastAsia"/>
        </w:rPr>
        <w:t>3.6 Blob</w:t>
      </w:r>
      <w:bookmarkEnd w:id="134"/>
    </w:p>
    <w:p w:rsidR="00E22B46" w:rsidRDefault="00DA0286">
      <w:r>
        <w:rPr>
          <w:noProof/>
        </w:rPr>
        <w:drawing>
          <wp:anchor distT="0" distB="0" distL="114300" distR="114300" simplePos="0" relativeHeight="251727872" behindDoc="0" locked="0" layoutInCell="1" allowOverlap="1">
            <wp:simplePos x="0" y="0"/>
            <wp:positionH relativeFrom="column">
              <wp:posOffset>190500</wp:posOffset>
            </wp:positionH>
            <wp:positionV relativeFrom="paragraph">
              <wp:posOffset>10795</wp:posOffset>
            </wp:positionV>
            <wp:extent cx="2362200" cy="409575"/>
            <wp:effectExtent l="0" t="0" r="0" b="9525"/>
            <wp:wrapSquare wrapText="bothSides"/>
            <wp:docPr id="6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9"/>
                    <pic:cNvPicPr>
                      <a:picLocks noChangeAspect="1"/>
                    </pic:cNvPicPr>
                  </pic:nvPicPr>
                  <pic:blipFill>
                    <a:blip r:embed="rId56" cstate="print"/>
                    <a:stretch>
                      <a:fillRect/>
                    </a:stretch>
                  </pic:blipFill>
                  <pic:spPr>
                    <a:xfrm>
                      <a:off x="0" y="0"/>
                      <a:ext cx="2362200" cy="409575"/>
                    </a:xfrm>
                    <a:prstGeom prst="rect">
                      <a:avLst/>
                    </a:prstGeom>
                    <a:noFill/>
                    <a:ln w="9525">
                      <a:noFill/>
                    </a:ln>
                  </pic:spPr>
                </pic:pic>
              </a:graphicData>
            </a:graphic>
          </wp:anchor>
        </w:drawing>
      </w:r>
      <w:r>
        <w:rPr>
          <w:rFonts w:hint="eastAsia"/>
        </w:rPr>
        <w:t>功能是检测图片中目标的数量和几何特征，</w:t>
      </w:r>
      <w:ins w:id="135" w:author="GTY" w:date="2018-06-29T11:43:00Z">
        <w:r w:rsidR="001F0D17">
          <w:rPr>
            <w:rFonts w:hint="eastAsia"/>
          </w:rPr>
          <w:t>该</w:t>
        </w:r>
        <w:r w:rsidR="001F0D17">
          <w:rPr>
            <w:rFonts w:hint="eastAsia"/>
          </w:rPr>
          <w:t>Step</w:t>
        </w:r>
        <w:r w:rsidR="001F0D17">
          <w:rPr>
            <w:rFonts w:hint="eastAsia"/>
          </w:rPr>
          <w:t>的输入图像必须是一张二值图</w:t>
        </w:r>
      </w:ins>
      <w:r w:rsidR="001F0D17">
        <w:rPr>
          <w:rFonts w:hint="eastAsia"/>
        </w:rPr>
        <w:t>，</w:t>
      </w:r>
      <w:r>
        <w:rPr>
          <w:rFonts w:hint="eastAsia"/>
        </w:rPr>
        <w:t>双击工具栏中的选项</w:t>
      </w:r>
    </w:p>
    <w:p w:rsidR="00E22B46" w:rsidRDefault="00E22B46">
      <w:pPr>
        <w:ind w:firstLine="420"/>
      </w:pPr>
    </w:p>
    <w:p w:rsidR="00E22B46" w:rsidRDefault="0090118B">
      <w:pPr>
        <w:ind w:firstLine="420"/>
      </w:pPr>
      <w:r>
        <w:rPr>
          <w:noProof/>
        </w:rPr>
        <w:drawing>
          <wp:anchor distT="0" distB="0" distL="114300" distR="114300" simplePos="0" relativeHeight="251830272" behindDoc="0" locked="0" layoutInCell="1" allowOverlap="1">
            <wp:simplePos x="0" y="0"/>
            <wp:positionH relativeFrom="column">
              <wp:posOffset>3244850</wp:posOffset>
            </wp:positionH>
            <wp:positionV relativeFrom="paragraph">
              <wp:posOffset>292735</wp:posOffset>
            </wp:positionV>
            <wp:extent cx="2842895" cy="3402965"/>
            <wp:effectExtent l="19050" t="0" r="0" b="0"/>
            <wp:wrapSquare wrapText="bothSides"/>
            <wp:docPr id="9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7" cstate="print"/>
                    <a:srcRect/>
                    <a:stretch>
                      <a:fillRect/>
                    </a:stretch>
                  </pic:blipFill>
                  <pic:spPr bwMode="auto">
                    <a:xfrm>
                      <a:off x="0" y="0"/>
                      <a:ext cx="2842895" cy="3402965"/>
                    </a:xfrm>
                    <a:prstGeom prst="rect">
                      <a:avLst/>
                    </a:prstGeom>
                    <a:noFill/>
                    <a:ln w="9525">
                      <a:noFill/>
                      <a:miter lim="800000"/>
                      <a:headEnd/>
                      <a:tailEnd/>
                    </a:ln>
                  </pic:spPr>
                </pic:pic>
              </a:graphicData>
            </a:graphic>
          </wp:anchor>
        </w:drawing>
      </w:r>
    </w:p>
    <w:p w:rsidR="00E22B46" w:rsidRDefault="0090118B">
      <w:pPr>
        <w:ind w:firstLine="420"/>
      </w:pPr>
      <w:r>
        <w:rPr>
          <w:noProof/>
        </w:rPr>
        <w:drawing>
          <wp:anchor distT="0" distB="0" distL="114300" distR="114300" simplePos="0" relativeHeight="251829248" behindDoc="0" locked="0" layoutInCell="1" allowOverlap="1">
            <wp:simplePos x="0" y="0"/>
            <wp:positionH relativeFrom="column">
              <wp:posOffset>287407</wp:posOffset>
            </wp:positionH>
            <wp:positionV relativeFrom="paragraph">
              <wp:posOffset>94753</wp:posOffset>
            </wp:positionV>
            <wp:extent cx="2803663" cy="3371353"/>
            <wp:effectExtent l="19050" t="0" r="0" b="0"/>
            <wp:wrapSquare wrapText="bothSides"/>
            <wp:docPr id="9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8" cstate="print"/>
                    <a:srcRect/>
                    <a:stretch>
                      <a:fillRect/>
                    </a:stretch>
                  </pic:blipFill>
                  <pic:spPr bwMode="auto">
                    <a:xfrm>
                      <a:off x="0" y="0"/>
                      <a:ext cx="2803663" cy="3371353"/>
                    </a:xfrm>
                    <a:prstGeom prst="rect">
                      <a:avLst/>
                    </a:prstGeom>
                    <a:noFill/>
                    <a:ln w="9525">
                      <a:noFill/>
                      <a:miter lim="800000"/>
                      <a:headEnd/>
                      <a:tailEnd/>
                    </a:ln>
                  </pic:spPr>
                </pic:pic>
              </a:graphicData>
            </a:graphic>
          </wp:anchor>
        </w:drawing>
      </w:r>
    </w:p>
    <w:p w:rsidR="00E22B46" w:rsidRDefault="00DA0286">
      <w:pPr>
        <w:numPr>
          <w:ilvl w:val="0"/>
          <w:numId w:val="16"/>
        </w:numPr>
      </w:pPr>
      <w:bookmarkStart w:id="136" w:name="OLE_LINK13"/>
      <w:r>
        <w:rPr>
          <w:rFonts w:hint="eastAsia"/>
        </w:rPr>
        <w:t>Step Name</w:t>
      </w:r>
      <w:r>
        <w:rPr>
          <w:rFonts w:hint="eastAsia"/>
        </w:rPr>
        <w:t>：</w:t>
      </w:r>
      <w:r>
        <w:rPr>
          <w:rFonts w:hint="eastAsia"/>
        </w:rPr>
        <w:t>Step</w:t>
      </w:r>
      <w:r>
        <w:rPr>
          <w:rFonts w:hint="eastAsia"/>
        </w:rPr>
        <w:t>的名称。</w:t>
      </w:r>
    </w:p>
    <w:p w:rsidR="0090118B" w:rsidRDefault="0090118B">
      <w:pPr>
        <w:numPr>
          <w:ilvl w:val="0"/>
          <w:numId w:val="16"/>
        </w:numPr>
      </w:pPr>
      <w:r>
        <w:rPr>
          <w:rFonts w:hint="eastAsia"/>
        </w:rPr>
        <w:t>ROI</w:t>
      </w:r>
      <w:r>
        <w:rPr>
          <w:rFonts w:hint="eastAsia"/>
        </w:rPr>
        <w:t>：选择需要进行预处理的区域</w:t>
      </w:r>
      <w:r w:rsidR="001F0D17">
        <w:rPr>
          <w:rFonts w:hint="eastAsia"/>
        </w:rPr>
        <w:t>。</w:t>
      </w:r>
    </w:p>
    <w:p w:rsidR="00E22B46" w:rsidRDefault="00E22B46">
      <w:pPr>
        <w:ind w:firstLine="420"/>
      </w:pPr>
    </w:p>
    <w:bookmarkEnd w:id="136"/>
    <w:p w:rsidR="00E22B46" w:rsidRDefault="00DA0286">
      <w:pPr>
        <w:numPr>
          <w:ilvl w:val="0"/>
          <w:numId w:val="16"/>
        </w:numPr>
      </w:pPr>
      <w:r>
        <w:rPr>
          <w:rFonts w:hint="eastAsia"/>
        </w:rPr>
        <w:t>Color</w:t>
      </w:r>
      <w:r>
        <w:rPr>
          <w:rFonts w:hint="eastAsia"/>
        </w:rPr>
        <w:t>：检测目标为黑色或白色。</w:t>
      </w:r>
    </w:p>
    <w:p w:rsidR="00E22B46" w:rsidRDefault="00E22B46">
      <w:pPr>
        <w:ind w:firstLine="420"/>
      </w:pPr>
    </w:p>
    <w:p w:rsidR="00E22B46" w:rsidRDefault="00A24F9F">
      <w:pPr>
        <w:numPr>
          <w:ilvl w:val="0"/>
          <w:numId w:val="16"/>
        </w:numPr>
      </w:pPr>
      <w:ins w:id="137" w:author="GTY" w:date="2018-06-29T11:44:00Z">
        <w:r>
          <w:rPr>
            <w:rFonts w:hint="eastAsia"/>
          </w:rPr>
          <w:lastRenderedPageBreak/>
          <w:t>Blob</w:t>
        </w:r>
      </w:ins>
      <w:del w:id="138" w:author="GTY" w:date="2018-06-29T11:43:00Z">
        <w:r w:rsidR="00DA0286" w:rsidDel="00A24F9F">
          <w:rPr>
            <w:rFonts w:hint="eastAsia"/>
          </w:rPr>
          <w:delText>Min</w:delText>
        </w:r>
      </w:del>
      <w:r w:rsidR="00DA0286">
        <w:rPr>
          <w:rFonts w:hint="eastAsia"/>
        </w:rPr>
        <w:t xml:space="preserve"> Area</w:t>
      </w:r>
      <w:r w:rsidR="00DA0286">
        <w:rPr>
          <w:rFonts w:hint="eastAsia"/>
        </w:rPr>
        <w:t>：</w:t>
      </w:r>
      <w:del w:id="139" w:author="GTY" w:date="2018-06-29T11:44:00Z">
        <w:r w:rsidR="00DA0286" w:rsidDel="00A24F9F">
          <w:rPr>
            <w:rFonts w:hint="eastAsia"/>
          </w:rPr>
          <w:delText>最小取值</w:delText>
        </w:r>
      </w:del>
      <w:ins w:id="140" w:author="GTY" w:date="2018-06-29T11:44:00Z">
        <w:r>
          <w:rPr>
            <w:rFonts w:hint="eastAsia"/>
          </w:rPr>
          <w:t>设置目标物体面积的最大值与最小值</w:t>
        </w:r>
      </w:ins>
      <w:r w:rsidR="00DA0286">
        <w:rPr>
          <w:rFonts w:hint="eastAsia"/>
        </w:rPr>
        <w:t>。</w:t>
      </w:r>
    </w:p>
    <w:p w:rsidR="00E22B46" w:rsidRDefault="00E22B46">
      <w:pPr>
        <w:ind w:firstLine="420"/>
      </w:pPr>
    </w:p>
    <w:p w:rsidR="00E22B46" w:rsidRDefault="00DA0286">
      <w:pPr>
        <w:numPr>
          <w:ilvl w:val="0"/>
          <w:numId w:val="16"/>
        </w:numPr>
        <w:rPr>
          <w:ins w:id="141" w:author="GTY" w:date="2018-06-29T11:45:00Z"/>
        </w:rPr>
      </w:pPr>
      <w:del w:id="142" w:author="GTY" w:date="2018-06-29T11:44:00Z">
        <w:r w:rsidDel="00A24F9F">
          <w:rPr>
            <w:rFonts w:hint="eastAsia"/>
          </w:rPr>
          <w:delText>Max Area</w:delText>
        </w:r>
      </w:del>
      <w:ins w:id="143" w:author="GTY" w:date="2018-06-29T11:44:00Z">
        <w:r w:rsidR="00A24F9F">
          <w:rPr>
            <w:rFonts w:hint="eastAsia"/>
          </w:rPr>
          <w:t xml:space="preserve">Long </w:t>
        </w:r>
      </w:ins>
      <w:ins w:id="144" w:author="GTY" w:date="2018-06-29T11:45:00Z">
        <w:r w:rsidR="008F5A07">
          <w:rPr>
            <w:rFonts w:hint="eastAsia"/>
          </w:rPr>
          <w:t xml:space="preserve"> </w:t>
        </w:r>
      </w:ins>
      <w:ins w:id="145" w:author="GTY" w:date="2018-06-29T11:44:00Z">
        <w:r w:rsidR="00A24F9F">
          <w:rPr>
            <w:rFonts w:hint="eastAsia"/>
          </w:rPr>
          <w:t>Axis</w:t>
        </w:r>
      </w:ins>
      <w:r>
        <w:rPr>
          <w:rFonts w:hint="eastAsia"/>
        </w:rPr>
        <w:t>：</w:t>
      </w:r>
      <w:ins w:id="146" w:author="GTY" w:date="2018-06-29T11:44:00Z">
        <w:r w:rsidR="00A24F9F">
          <w:rPr>
            <w:rFonts w:hint="eastAsia"/>
          </w:rPr>
          <w:t>设置目标物体长轴的最大值与最小值</w:t>
        </w:r>
      </w:ins>
      <w:del w:id="147" w:author="GTY" w:date="2018-06-29T11:44:00Z">
        <w:r w:rsidDel="00A24F9F">
          <w:rPr>
            <w:rFonts w:hint="eastAsia"/>
          </w:rPr>
          <w:delText>最大取值</w:delText>
        </w:r>
      </w:del>
      <w:r>
        <w:rPr>
          <w:rFonts w:hint="eastAsia"/>
        </w:rPr>
        <w:t>。</w:t>
      </w:r>
    </w:p>
    <w:p w:rsidR="00000000" w:rsidRDefault="00887575">
      <w:pPr>
        <w:pStyle w:val="a8"/>
        <w:rPr>
          <w:ins w:id="148" w:author="GTY" w:date="2018-06-29T11:45:00Z"/>
        </w:rPr>
        <w:pPrChange w:id="149" w:author="GTY" w:date="2018-06-29T11:45:00Z">
          <w:pPr>
            <w:numPr>
              <w:numId w:val="16"/>
            </w:numPr>
            <w:ind w:firstLine="400"/>
          </w:pPr>
        </w:pPrChange>
      </w:pPr>
    </w:p>
    <w:p w:rsidR="008F5A07" w:rsidRDefault="008F5A07">
      <w:pPr>
        <w:numPr>
          <w:ilvl w:val="0"/>
          <w:numId w:val="16"/>
        </w:numPr>
        <w:rPr>
          <w:ins w:id="150" w:author="GTY" w:date="2018-06-29T11:45:00Z"/>
        </w:rPr>
      </w:pPr>
      <w:ins w:id="151" w:author="GTY" w:date="2018-06-29T11:45:00Z">
        <w:r>
          <w:rPr>
            <w:rFonts w:hint="eastAsia"/>
          </w:rPr>
          <w:t>Short  Axis</w:t>
        </w:r>
        <w:r>
          <w:rPr>
            <w:rFonts w:hint="eastAsia"/>
          </w:rPr>
          <w:t>：设置目标物体短轴的最大值与最小值。</w:t>
        </w:r>
      </w:ins>
    </w:p>
    <w:p w:rsidR="00000000" w:rsidRDefault="00887575">
      <w:pPr>
        <w:pStyle w:val="a8"/>
        <w:rPr>
          <w:ins w:id="152" w:author="GTY" w:date="2018-06-29T11:45:00Z"/>
        </w:rPr>
        <w:pPrChange w:id="153" w:author="GTY" w:date="2018-06-29T11:45:00Z">
          <w:pPr>
            <w:numPr>
              <w:numId w:val="16"/>
            </w:numPr>
            <w:ind w:firstLine="400"/>
          </w:pPr>
        </w:pPrChange>
      </w:pPr>
    </w:p>
    <w:p w:rsidR="00955E5E" w:rsidRDefault="00955E5E">
      <w:pPr>
        <w:numPr>
          <w:ilvl w:val="0"/>
          <w:numId w:val="16"/>
        </w:numPr>
        <w:rPr>
          <w:ins w:id="154" w:author="GTY" w:date="2018-06-29T11:47:00Z"/>
        </w:rPr>
      </w:pPr>
      <w:ins w:id="155" w:author="GTY" w:date="2018-06-29T11:45:00Z">
        <w:r>
          <w:rPr>
            <w:rFonts w:hint="eastAsia"/>
          </w:rPr>
          <w:t>Sort</w:t>
        </w:r>
        <w:r>
          <w:rPr>
            <w:rFonts w:hint="eastAsia"/>
          </w:rPr>
          <w:t>：设置排序，可以按照</w:t>
        </w:r>
        <w:r>
          <w:rPr>
            <w:rFonts w:hint="eastAsia"/>
          </w:rPr>
          <w:t>X</w:t>
        </w:r>
        <w:r>
          <w:rPr>
            <w:rFonts w:hint="eastAsia"/>
          </w:rPr>
          <w:t>、</w:t>
        </w:r>
      </w:ins>
      <w:ins w:id="156" w:author="GTY" w:date="2018-06-29T11:46:00Z">
        <w:r>
          <w:rPr>
            <w:rFonts w:hint="eastAsia"/>
          </w:rPr>
          <w:t>Y</w:t>
        </w:r>
        <w:r>
          <w:rPr>
            <w:rFonts w:hint="eastAsia"/>
          </w:rPr>
          <w:t>的位置，周长，面积等对找到的目标排</w:t>
        </w:r>
      </w:ins>
      <w:ins w:id="157" w:author="GTY" w:date="2018-06-29T11:47:00Z">
        <w:r>
          <w:rPr>
            <w:rFonts w:hint="eastAsia"/>
          </w:rPr>
          <w:t>序</w:t>
        </w:r>
      </w:ins>
    </w:p>
    <w:p w:rsidR="00000000" w:rsidRDefault="00887575">
      <w:pPr>
        <w:pStyle w:val="a8"/>
        <w:rPr>
          <w:ins w:id="158" w:author="GTY" w:date="2018-06-29T11:47:00Z"/>
        </w:rPr>
        <w:pPrChange w:id="159" w:author="GTY" w:date="2018-06-29T11:47:00Z">
          <w:pPr>
            <w:numPr>
              <w:numId w:val="16"/>
            </w:numPr>
            <w:ind w:firstLine="400"/>
          </w:pPr>
        </w:pPrChange>
      </w:pPr>
    </w:p>
    <w:p w:rsidR="00955E5E" w:rsidRDefault="00955E5E">
      <w:pPr>
        <w:numPr>
          <w:ilvl w:val="0"/>
          <w:numId w:val="16"/>
        </w:numPr>
      </w:pPr>
      <w:ins w:id="160" w:author="GTY" w:date="2018-06-29T11:47:00Z">
        <w:r>
          <w:rPr>
            <w:rFonts w:hint="eastAsia"/>
          </w:rPr>
          <w:t>Reverse</w:t>
        </w:r>
        <w:r>
          <w:rPr>
            <w:rFonts w:hint="eastAsia"/>
          </w:rPr>
          <w:t>：逆序选项</w:t>
        </w:r>
      </w:ins>
    </w:p>
    <w:p w:rsidR="00E22B46" w:rsidDel="00A24F9F" w:rsidRDefault="00E22B46">
      <w:pPr>
        <w:rPr>
          <w:del w:id="161" w:author="GTY" w:date="2018-06-29T11:43:00Z"/>
        </w:rPr>
      </w:pPr>
    </w:p>
    <w:p w:rsidR="00E22B46" w:rsidDel="00A24F9F" w:rsidRDefault="00E22B46">
      <w:pPr>
        <w:rPr>
          <w:del w:id="162" w:author="GTY" w:date="2018-06-29T11:43:00Z"/>
        </w:rPr>
      </w:pPr>
    </w:p>
    <w:p w:rsidR="00E22B46" w:rsidDel="00A24F9F" w:rsidRDefault="00E22B46">
      <w:pPr>
        <w:rPr>
          <w:del w:id="163" w:author="GTY" w:date="2018-06-29T11:43:00Z"/>
        </w:rPr>
      </w:pPr>
    </w:p>
    <w:p w:rsidR="0090118B" w:rsidDel="00A24F9F" w:rsidRDefault="0090118B">
      <w:pPr>
        <w:rPr>
          <w:del w:id="164" w:author="GTY" w:date="2018-06-29T11:43:00Z"/>
        </w:rPr>
      </w:pPr>
    </w:p>
    <w:p w:rsidR="00E22B46" w:rsidDel="00A24F9F" w:rsidRDefault="00E22B46">
      <w:pPr>
        <w:rPr>
          <w:del w:id="165" w:author="GTY" w:date="2018-06-29T11:43:00Z"/>
        </w:rPr>
      </w:pPr>
    </w:p>
    <w:p w:rsidR="00E22B46" w:rsidDel="00A24F9F" w:rsidRDefault="00E22B46">
      <w:pPr>
        <w:rPr>
          <w:del w:id="166" w:author="GTY" w:date="2018-06-29T11:43:00Z"/>
        </w:rPr>
      </w:pPr>
    </w:p>
    <w:p w:rsidR="00E22B46" w:rsidDel="00A24F9F" w:rsidRDefault="00E22B46">
      <w:pPr>
        <w:rPr>
          <w:del w:id="167" w:author="GTY" w:date="2018-06-29T11:43:00Z"/>
        </w:rPr>
      </w:pPr>
    </w:p>
    <w:p w:rsidR="00E22B46" w:rsidDel="00A24F9F" w:rsidRDefault="00E22B46">
      <w:pPr>
        <w:rPr>
          <w:del w:id="168" w:author="GTY" w:date="2018-06-29T11:43:00Z"/>
        </w:rPr>
      </w:pPr>
    </w:p>
    <w:p w:rsidR="00E22B46" w:rsidDel="00A24F9F" w:rsidRDefault="00E22B46">
      <w:pPr>
        <w:rPr>
          <w:del w:id="169" w:author="GTY" w:date="2018-06-29T11:43:00Z"/>
        </w:rPr>
      </w:pPr>
    </w:p>
    <w:p w:rsidR="00E22B46" w:rsidDel="00A24F9F" w:rsidRDefault="00E22B46">
      <w:pPr>
        <w:rPr>
          <w:del w:id="170" w:author="GTY" w:date="2018-06-29T11:43:00Z"/>
        </w:rPr>
      </w:pPr>
    </w:p>
    <w:p w:rsidR="00E22B46" w:rsidDel="00A24F9F" w:rsidRDefault="00E22B46">
      <w:pPr>
        <w:rPr>
          <w:del w:id="171" w:author="GTY" w:date="2018-06-29T11:43:00Z"/>
        </w:rPr>
      </w:pPr>
    </w:p>
    <w:p w:rsidR="00E22B46" w:rsidDel="00A24F9F" w:rsidRDefault="00E22B46">
      <w:pPr>
        <w:rPr>
          <w:del w:id="172" w:author="GTY" w:date="2018-06-29T11:43:00Z"/>
        </w:rPr>
      </w:pPr>
    </w:p>
    <w:p w:rsidR="00E22B46" w:rsidDel="00A24F9F" w:rsidRDefault="00E22B46">
      <w:pPr>
        <w:rPr>
          <w:del w:id="173" w:author="GTY" w:date="2018-06-29T11:43:00Z"/>
        </w:rPr>
      </w:pPr>
    </w:p>
    <w:p w:rsidR="00E22B46" w:rsidRDefault="00E22B46"/>
    <w:p w:rsidR="00E22B46" w:rsidRDefault="00DA0286">
      <w:bookmarkStart w:id="174" w:name="_Toc518038505"/>
      <w:r>
        <w:rPr>
          <w:rStyle w:val="3Char"/>
          <w:rFonts w:hint="eastAsia"/>
        </w:rPr>
        <w:t>3.7 Grayscale Match</w:t>
      </w:r>
      <w:bookmarkEnd w:id="174"/>
      <w:r>
        <w:rPr>
          <w:rStyle w:val="3Char"/>
          <w:rFonts w:hint="eastAsia"/>
        </w:rPr>
        <w:t xml:space="preserve"> </w:t>
      </w:r>
      <w:r>
        <w:rPr>
          <w:rStyle w:val="2Char"/>
          <w:rFonts w:hint="eastAsia"/>
        </w:rPr>
        <w:t xml:space="preserve"> </w:t>
      </w:r>
      <w:r>
        <w:rPr>
          <w:rFonts w:hint="eastAsia"/>
          <w:b/>
          <w:bCs/>
          <w:sz w:val="24"/>
          <w:szCs w:val="24"/>
        </w:rPr>
        <w:t xml:space="preserve"> </w:t>
      </w:r>
      <w:r>
        <w:rPr>
          <w:rFonts w:hint="eastAsia"/>
        </w:rPr>
        <w:t xml:space="preserve"> </w:t>
      </w:r>
    </w:p>
    <w:p w:rsidR="00E22B46" w:rsidRDefault="00DA0286">
      <w:pPr>
        <w:ind w:firstLineChars="200" w:firstLine="420"/>
      </w:pPr>
      <w:r>
        <w:rPr>
          <w:noProof/>
        </w:rPr>
        <w:drawing>
          <wp:anchor distT="0" distB="0" distL="114300" distR="114300" simplePos="0" relativeHeight="251726848" behindDoc="0" locked="0" layoutInCell="1" allowOverlap="1">
            <wp:simplePos x="0" y="0"/>
            <wp:positionH relativeFrom="column">
              <wp:posOffset>38100</wp:posOffset>
            </wp:positionH>
            <wp:positionV relativeFrom="paragraph">
              <wp:posOffset>20320</wp:posOffset>
            </wp:positionV>
            <wp:extent cx="2314575" cy="419100"/>
            <wp:effectExtent l="0" t="0" r="9525" b="0"/>
            <wp:wrapSquare wrapText="bothSides"/>
            <wp:docPr id="6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7"/>
                    <pic:cNvPicPr>
                      <a:picLocks noChangeAspect="1"/>
                    </pic:cNvPicPr>
                  </pic:nvPicPr>
                  <pic:blipFill>
                    <a:blip r:embed="rId59" cstate="print"/>
                    <a:stretch>
                      <a:fillRect/>
                    </a:stretch>
                  </pic:blipFill>
                  <pic:spPr>
                    <a:xfrm>
                      <a:off x="0" y="0"/>
                      <a:ext cx="2314575" cy="419100"/>
                    </a:xfrm>
                    <a:prstGeom prst="rect">
                      <a:avLst/>
                    </a:prstGeom>
                    <a:noFill/>
                    <a:ln w="9525">
                      <a:noFill/>
                    </a:ln>
                  </pic:spPr>
                </pic:pic>
              </a:graphicData>
            </a:graphic>
          </wp:anchor>
        </w:drawing>
      </w:r>
      <w:r>
        <w:rPr>
          <w:rFonts w:hint="eastAsia"/>
        </w:rPr>
        <w:t>功能是灰度</w:t>
      </w:r>
      <w:del w:id="175" w:author="GTY" w:date="2018-06-29T11:47:00Z">
        <w:r w:rsidDel="00252B53">
          <w:rPr>
            <w:rFonts w:hint="eastAsia"/>
          </w:rPr>
          <w:delText>测量</w:delText>
        </w:r>
      </w:del>
      <w:r>
        <w:rPr>
          <w:rFonts w:hint="eastAsia"/>
        </w:rPr>
        <w:t>匹配，</w:t>
      </w:r>
      <w:ins w:id="176" w:author="GTY" w:date="2018-06-29T11:48:00Z">
        <w:r w:rsidR="00252B53">
          <w:rPr>
            <w:rFonts w:hint="eastAsia"/>
          </w:rPr>
          <w:t>用于图案定位</w:t>
        </w:r>
      </w:ins>
      <w:r>
        <w:rPr>
          <w:rFonts w:hint="eastAsia"/>
        </w:rPr>
        <w:t>，双击工具栏中的选项</w:t>
      </w:r>
    </w:p>
    <w:p w:rsidR="00E22B46" w:rsidRDefault="00E22B46"/>
    <w:p w:rsidR="00E22B46" w:rsidRDefault="00DA0286">
      <w:r>
        <w:rPr>
          <w:rFonts w:hint="eastAsia"/>
          <w:noProof/>
          <w:szCs w:val="22"/>
        </w:rPr>
        <w:drawing>
          <wp:anchor distT="0" distB="0" distL="114300" distR="114300" simplePos="0" relativeHeight="251728896" behindDoc="0" locked="0" layoutInCell="1" allowOverlap="1">
            <wp:simplePos x="0" y="0"/>
            <wp:positionH relativeFrom="column">
              <wp:posOffset>-2409825</wp:posOffset>
            </wp:positionH>
            <wp:positionV relativeFrom="paragraph">
              <wp:posOffset>53340</wp:posOffset>
            </wp:positionV>
            <wp:extent cx="2685415" cy="3285490"/>
            <wp:effectExtent l="0" t="0" r="635" b="10160"/>
            <wp:wrapSquare wrapText="bothSides"/>
            <wp:docPr id="6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8"/>
                    <pic:cNvPicPr>
                      <a:picLocks noChangeAspect="1"/>
                    </pic:cNvPicPr>
                  </pic:nvPicPr>
                  <pic:blipFill>
                    <a:blip r:embed="rId60" cstate="print"/>
                    <a:stretch>
                      <a:fillRect/>
                    </a:stretch>
                  </pic:blipFill>
                  <pic:spPr>
                    <a:xfrm>
                      <a:off x="0" y="0"/>
                      <a:ext cx="2685415" cy="3285490"/>
                    </a:xfrm>
                    <a:prstGeom prst="rect">
                      <a:avLst/>
                    </a:prstGeom>
                    <a:noFill/>
                    <a:ln w="9525">
                      <a:noFill/>
                    </a:ln>
                  </pic:spPr>
                </pic:pic>
              </a:graphicData>
            </a:graphic>
          </wp:anchor>
        </w:drawing>
      </w:r>
    </w:p>
    <w:p w:rsidR="00E22B46" w:rsidRDefault="00E22B46">
      <w:pPr>
        <w:rPr>
          <w:szCs w:val="22"/>
        </w:rPr>
      </w:pPr>
    </w:p>
    <w:p w:rsidR="00E22B46" w:rsidRDefault="00DA0286">
      <w:pPr>
        <w:numPr>
          <w:ilvl w:val="0"/>
          <w:numId w:val="17"/>
        </w:numPr>
        <w:rPr>
          <w:szCs w:val="22"/>
        </w:rPr>
      </w:pPr>
      <w:r>
        <w:rPr>
          <w:rFonts w:hint="eastAsia"/>
          <w:szCs w:val="22"/>
        </w:rPr>
        <w:t>Step Name: Step</w:t>
      </w:r>
      <w:r>
        <w:rPr>
          <w:rFonts w:hint="eastAsia"/>
          <w:szCs w:val="22"/>
        </w:rPr>
        <w:t>的名称</w:t>
      </w:r>
    </w:p>
    <w:p w:rsidR="00E22B46" w:rsidRDefault="00E22B46">
      <w:pPr>
        <w:ind w:left="400"/>
        <w:rPr>
          <w:szCs w:val="22"/>
        </w:rPr>
      </w:pPr>
    </w:p>
    <w:p w:rsidR="00E22B46" w:rsidRDefault="00DA0286">
      <w:pPr>
        <w:numPr>
          <w:ilvl w:val="0"/>
          <w:numId w:val="17"/>
        </w:numPr>
        <w:rPr>
          <w:szCs w:val="22"/>
        </w:rPr>
      </w:pPr>
      <w:r>
        <w:rPr>
          <w:rFonts w:hint="eastAsia"/>
          <w:szCs w:val="22"/>
        </w:rPr>
        <w:t>ROI</w:t>
      </w:r>
      <w:r>
        <w:rPr>
          <w:rFonts w:hint="eastAsia"/>
          <w:szCs w:val="22"/>
        </w:rPr>
        <w:t>：灰度匹配的区域</w:t>
      </w:r>
    </w:p>
    <w:p w:rsidR="00E22B46" w:rsidRDefault="00E22B46">
      <w:pPr>
        <w:ind w:left="400"/>
        <w:rPr>
          <w:szCs w:val="22"/>
        </w:rPr>
      </w:pPr>
    </w:p>
    <w:p w:rsidR="00E22B46" w:rsidRDefault="00DA0286">
      <w:pPr>
        <w:numPr>
          <w:ilvl w:val="0"/>
          <w:numId w:val="17"/>
        </w:numPr>
        <w:rPr>
          <w:szCs w:val="22"/>
        </w:rPr>
      </w:pPr>
      <w:proofErr w:type="spellStart"/>
      <w:r>
        <w:rPr>
          <w:rFonts w:hint="eastAsia"/>
          <w:szCs w:val="22"/>
        </w:rPr>
        <w:t>Socre</w:t>
      </w:r>
      <w:proofErr w:type="spellEnd"/>
      <w:r>
        <w:rPr>
          <w:rFonts w:hint="eastAsia"/>
          <w:szCs w:val="22"/>
        </w:rPr>
        <w:t>：灰度匹配的分值</w:t>
      </w:r>
    </w:p>
    <w:p w:rsidR="00E22B46" w:rsidRDefault="00E22B46">
      <w:pPr>
        <w:ind w:left="400"/>
        <w:rPr>
          <w:szCs w:val="22"/>
        </w:rPr>
      </w:pPr>
    </w:p>
    <w:p w:rsidR="00E22B46" w:rsidRDefault="00DA0286">
      <w:pPr>
        <w:numPr>
          <w:ilvl w:val="0"/>
          <w:numId w:val="17"/>
        </w:numPr>
        <w:rPr>
          <w:szCs w:val="22"/>
        </w:rPr>
      </w:pPr>
      <w:r>
        <w:rPr>
          <w:rFonts w:hint="eastAsia"/>
          <w:szCs w:val="22"/>
        </w:rPr>
        <w:t>Pyramid</w:t>
      </w:r>
      <w:r>
        <w:rPr>
          <w:rFonts w:hint="eastAsia"/>
          <w:szCs w:val="22"/>
        </w:rPr>
        <w:t>：</w:t>
      </w:r>
      <w:del w:id="177" w:author="GTY" w:date="2018-06-29T11:48:00Z">
        <w:r w:rsidDel="00252B53">
          <w:rPr>
            <w:rFonts w:hint="eastAsia"/>
            <w:szCs w:val="22"/>
          </w:rPr>
          <w:delText>运算速度等级</w:delText>
        </w:r>
      </w:del>
      <w:ins w:id="178" w:author="GTY" w:date="2018-06-29T11:48:00Z">
        <w:r w:rsidR="00252B53">
          <w:rPr>
            <w:rFonts w:hint="eastAsia"/>
            <w:szCs w:val="22"/>
          </w:rPr>
          <w:t>图像金字塔的层数，层数越高，匹配</w:t>
        </w:r>
      </w:ins>
      <w:ins w:id="179" w:author="GTY" w:date="2018-06-29T11:49:00Z">
        <w:r w:rsidR="00252B53">
          <w:rPr>
            <w:rFonts w:hint="eastAsia"/>
            <w:szCs w:val="22"/>
          </w:rPr>
          <w:t>速度越快，但是匹配失败的概率越高</w:t>
        </w:r>
      </w:ins>
    </w:p>
    <w:p w:rsidR="00E22B46" w:rsidRPr="00252B53" w:rsidRDefault="00E22B46">
      <w:pPr>
        <w:ind w:left="400"/>
        <w:rPr>
          <w:szCs w:val="22"/>
        </w:rPr>
      </w:pPr>
    </w:p>
    <w:p w:rsidR="00E22B46" w:rsidRDefault="00DA0286">
      <w:pPr>
        <w:numPr>
          <w:ilvl w:val="0"/>
          <w:numId w:val="17"/>
        </w:numPr>
        <w:rPr>
          <w:szCs w:val="22"/>
        </w:rPr>
      </w:pPr>
      <w:r>
        <w:rPr>
          <w:rFonts w:hint="eastAsia"/>
          <w:szCs w:val="22"/>
        </w:rPr>
        <w:t>Angle</w:t>
      </w:r>
      <w:r>
        <w:rPr>
          <w:rFonts w:hint="eastAsia"/>
          <w:szCs w:val="22"/>
        </w:rPr>
        <w:t>：模板的旋转角度范围</w:t>
      </w:r>
    </w:p>
    <w:p w:rsidR="00E22B46" w:rsidRDefault="00E22B46">
      <w:pPr>
        <w:ind w:left="400"/>
        <w:rPr>
          <w:szCs w:val="22"/>
        </w:rPr>
      </w:pPr>
    </w:p>
    <w:p w:rsidR="00E22B46" w:rsidRDefault="00DA0286">
      <w:pPr>
        <w:numPr>
          <w:ilvl w:val="0"/>
          <w:numId w:val="17"/>
        </w:numPr>
        <w:rPr>
          <w:ins w:id="180" w:author="GTY" w:date="2018-06-29T11:49:00Z"/>
          <w:szCs w:val="22"/>
        </w:rPr>
      </w:pPr>
      <w:r>
        <w:rPr>
          <w:rFonts w:hint="eastAsia"/>
          <w:szCs w:val="22"/>
        </w:rPr>
        <w:t>Precision</w:t>
      </w:r>
      <w:r>
        <w:rPr>
          <w:rFonts w:hint="eastAsia"/>
          <w:szCs w:val="22"/>
        </w:rPr>
        <w:t>：步进角度精度</w:t>
      </w:r>
    </w:p>
    <w:p w:rsidR="00000000" w:rsidRDefault="00887575">
      <w:pPr>
        <w:pStyle w:val="a8"/>
        <w:rPr>
          <w:ins w:id="181" w:author="GTY" w:date="2018-06-29T11:49:00Z"/>
          <w:szCs w:val="22"/>
        </w:rPr>
        <w:pPrChange w:id="182" w:author="GTY" w:date="2018-06-29T11:49:00Z">
          <w:pPr>
            <w:numPr>
              <w:numId w:val="17"/>
            </w:numPr>
            <w:ind w:firstLine="400"/>
          </w:pPr>
        </w:pPrChange>
      </w:pPr>
    </w:p>
    <w:p w:rsidR="00252B53" w:rsidRDefault="00252B53">
      <w:pPr>
        <w:numPr>
          <w:ilvl w:val="0"/>
          <w:numId w:val="17"/>
        </w:numPr>
        <w:rPr>
          <w:szCs w:val="22"/>
        </w:rPr>
      </w:pPr>
      <w:ins w:id="183" w:author="GTY" w:date="2018-06-29T11:50:00Z">
        <w:r>
          <w:rPr>
            <w:rFonts w:hint="eastAsia"/>
            <w:szCs w:val="22"/>
          </w:rPr>
          <w:t>Estimation</w:t>
        </w:r>
        <w:r>
          <w:rPr>
            <w:rFonts w:hint="eastAsia"/>
            <w:szCs w:val="22"/>
          </w:rPr>
          <w:t>：</w:t>
        </w:r>
        <w:proofErr w:type="gramStart"/>
        <w:r>
          <w:rPr>
            <w:rFonts w:hint="eastAsia"/>
            <w:szCs w:val="22"/>
          </w:rPr>
          <w:t>勾</w:t>
        </w:r>
        <w:proofErr w:type="gramEnd"/>
        <w:r>
          <w:rPr>
            <w:rFonts w:hint="eastAsia"/>
            <w:szCs w:val="22"/>
          </w:rPr>
          <w:t>选</w:t>
        </w:r>
      </w:ins>
      <w:ins w:id="184" w:author="GTY" w:date="2018-06-29T11:52:00Z">
        <w:r>
          <w:rPr>
            <w:rFonts w:hint="eastAsia"/>
            <w:szCs w:val="22"/>
          </w:rPr>
          <w:t>前</w:t>
        </w:r>
        <w:r>
          <w:rPr>
            <w:rFonts w:hint="eastAsia"/>
            <w:szCs w:val="22"/>
          </w:rPr>
          <w:t>Step</w:t>
        </w:r>
        <w:r>
          <w:rPr>
            <w:rFonts w:hint="eastAsia"/>
            <w:szCs w:val="22"/>
          </w:rPr>
          <w:t>输出的角度是以</w:t>
        </w:r>
        <w:r>
          <w:rPr>
            <w:rFonts w:hint="eastAsia"/>
            <w:szCs w:val="22"/>
          </w:rPr>
          <w:t>Precision</w:t>
        </w:r>
        <w:r>
          <w:rPr>
            <w:rFonts w:hint="eastAsia"/>
            <w:szCs w:val="22"/>
          </w:rPr>
          <w:t>为步长的离散值，勾选后，输出的角度</w:t>
        </w:r>
      </w:ins>
      <w:ins w:id="185" w:author="GTY" w:date="2018-06-29T11:53:00Z">
        <w:r>
          <w:rPr>
            <w:rFonts w:hint="eastAsia"/>
            <w:szCs w:val="22"/>
          </w:rPr>
          <w:t>是一个估计的更精确的角度值，但这会增加一点匹配的耗时</w:t>
        </w:r>
      </w:ins>
    </w:p>
    <w:p w:rsidR="00E22B46" w:rsidRDefault="00E22B46">
      <w:pPr>
        <w:ind w:left="400"/>
        <w:rPr>
          <w:szCs w:val="22"/>
        </w:rPr>
      </w:pPr>
    </w:p>
    <w:p w:rsidR="00E22B46" w:rsidRDefault="00DA0286">
      <w:pPr>
        <w:numPr>
          <w:ilvl w:val="0"/>
          <w:numId w:val="17"/>
        </w:numPr>
        <w:rPr>
          <w:szCs w:val="22"/>
        </w:rPr>
      </w:pPr>
      <w:r>
        <w:rPr>
          <w:rFonts w:hint="eastAsia"/>
          <w:szCs w:val="22"/>
        </w:rPr>
        <w:t>Set Template</w:t>
      </w:r>
      <w:r>
        <w:rPr>
          <w:rFonts w:hint="eastAsia"/>
          <w:szCs w:val="22"/>
        </w:rPr>
        <w:t>：设置</w:t>
      </w:r>
      <w:del w:id="186" w:author="GTY" w:date="2018-06-29T11:53:00Z">
        <w:r w:rsidDel="00D93E99">
          <w:rPr>
            <w:rFonts w:hint="eastAsia"/>
            <w:szCs w:val="22"/>
          </w:rPr>
          <w:delText>为</w:delText>
        </w:r>
      </w:del>
      <w:r>
        <w:rPr>
          <w:rFonts w:hint="eastAsia"/>
          <w:szCs w:val="22"/>
        </w:rPr>
        <w:t>模板</w:t>
      </w:r>
      <w:ins w:id="187" w:author="GTY" w:date="2018-06-29T11:54:00Z">
        <w:r w:rsidR="00D93E99">
          <w:rPr>
            <w:rFonts w:hint="eastAsia"/>
            <w:szCs w:val="22"/>
          </w:rPr>
          <w:t>，点击后可以在图像上选择一个区域作为模版</w:t>
        </w:r>
      </w:ins>
    </w:p>
    <w:p w:rsidR="00E22B46" w:rsidRDefault="00E22B46">
      <w:pPr>
        <w:ind w:left="400"/>
        <w:rPr>
          <w:szCs w:val="22"/>
        </w:rPr>
      </w:pPr>
    </w:p>
    <w:p w:rsidR="00E22B46" w:rsidRDefault="00DA0286">
      <w:pPr>
        <w:numPr>
          <w:ilvl w:val="0"/>
          <w:numId w:val="17"/>
        </w:numPr>
        <w:rPr>
          <w:szCs w:val="22"/>
        </w:rPr>
      </w:pPr>
      <w:r>
        <w:rPr>
          <w:rFonts w:hint="eastAsia"/>
          <w:szCs w:val="22"/>
        </w:rPr>
        <w:t>Learn Template</w:t>
      </w:r>
      <w:r>
        <w:rPr>
          <w:rFonts w:hint="eastAsia"/>
          <w:szCs w:val="22"/>
        </w:rPr>
        <w:t>：学习模板</w:t>
      </w:r>
      <w:ins w:id="188" w:author="GTY" w:date="2018-06-29T11:58:00Z">
        <w:r w:rsidR="00205B51">
          <w:rPr>
            <w:rFonts w:hint="eastAsia"/>
            <w:szCs w:val="22"/>
          </w:rPr>
          <w:t>，当</w:t>
        </w:r>
        <w:proofErr w:type="gramStart"/>
        <w:r w:rsidR="00205B51">
          <w:rPr>
            <w:rFonts w:hint="eastAsia"/>
            <w:szCs w:val="22"/>
          </w:rPr>
          <w:t>设置过模版</w:t>
        </w:r>
        <w:proofErr w:type="gramEnd"/>
        <w:r w:rsidR="00205B51">
          <w:rPr>
            <w:rFonts w:hint="eastAsia"/>
            <w:szCs w:val="22"/>
          </w:rPr>
          <w:t>后，</w:t>
        </w:r>
        <w:r w:rsidR="00205B51">
          <w:rPr>
            <w:rFonts w:hint="eastAsia"/>
            <w:szCs w:val="22"/>
          </w:rPr>
          <w:t>Step</w:t>
        </w:r>
        <w:r w:rsidR="00205B51">
          <w:rPr>
            <w:rFonts w:hint="eastAsia"/>
            <w:szCs w:val="22"/>
          </w:rPr>
          <w:t>会记住模版</w:t>
        </w:r>
      </w:ins>
      <w:ins w:id="189" w:author="GTY" w:date="2018-06-29T11:59:00Z">
        <w:r w:rsidR="00205B51">
          <w:rPr>
            <w:rFonts w:hint="eastAsia"/>
            <w:szCs w:val="22"/>
          </w:rPr>
          <w:t>在图像上的位置，点击该按钮</w:t>
        </w:r>
      </w:ins>
      <w:ins w:id="190" w:author="GTY" w:date="2018-06-29T12:00:00Z">
        <w:r w:rsidR="00205B51">
          <w:rPr>
            <w:rFonts w:hint="eastAsia"/>
            <w:szCs w:val="22"/>
          </w:rPr>
          <w:t>，</w:t>
        </w:r>
        <w:r w:rsidR="00205B51">
          <w:rPr>
            <w:rFonts w:hint="eastAsia"/>
            <w:szCs w:val="22"/>
          </w:rPr>
          <w:t>S</w:t>
        </w:r>
        <w:r w:rsidR="00205B51">
          <w:rPr>
            <w:szCs w:val="22"/>
          </w:rPr>
          <w:t>t</w:t>
        </w:r>
        <w:r w:rsidR="00205B51">
          <w:rPr>
            <w:rFonts w:hint="eastAsia"/>
            <w:szCs w:val="22"/>
          </w:rPr>
          <w:t>ep</w:t>
        </w:r>
        <w:r w:rsidR="00205B51">
          <w:rPr>
            <w:rFonts w:hint="eastAsia"/>
            <w:szCs w:val="22"/>
          </w:rPr>
          <w:t>会把当前图像上该位置的图像替换为模版</w:t>
        </w:r>
      </w:ins>
      <w:ins w:id="191" w:author="GTY" w:date="2018-06-29T12:01:00Z">
        <w:r w:rsidR="00205B51">
          <w:rPr>
            <w:rFonts w:hint="eastAsia"/>
            <w:szCs w:val="22"/>
          </w:rPr>
          <w:t>，该功能用于模版的快速替换</w:t>
        </w:r>
      </w:ins>
    </w:p>
    <w:p w:rsidR="00E22B46" w:rsidRDefault="00DA0286">
      <w:pPr>
        <w:pStyle w:val="3"/>
      </w:pPr>
      <w:bookmarkStart w:id="192" w:name="_Toc518038506"/>
      <w:r>
        <w:rPr>
          <w:rFonts w:hint="eastAsia"/>
        </w:rPr>
        <w:t>3.8 Shape Match</w:t>
      </w:r>
      <w:bookmarkEnd w:id="192"/>
    </w:p>
    <w:p w:rsidR="00E22B46" w:rsidRDefault="00DA0286">
      <w:r>
        <w:rPr>
          <w:noProof/>
        </w:rPr>
        <w:drawing>
          <wp:anchor distT="0" distB="0" distL="114300" distR="114300" simplePos="0" relativeHeight="251729920" behindDoc="0" locked="0" layoutInCell="1" allowOverlap="1">
            <wp:simplePos x="0" y="0"/>
            <wp:positionH relativeFrom="column">
              <wp:posOffset>0</wp:posOffset>
            </wp:positionH>
            <wp:positionV relativeFrom="paragraph">
              <wp:posOffset>87630</wp:posOffset>
            </wp:positionV>
            <wp:extent cx="2333625" cy="409575"/>
            <wp:effectExtent l="0" t="0" r="9525" b="9525"/>
            <wp:wrapSquare wrapText="bothSides"/>
            <wp:docPr id="7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0"/>
                    <pic:cNvPicPr>
                      <a:picLocks noChangeAspect="1"/>
                    </pic:cNvPicPr>
                  </pic:nvPicPr>
                  <pic:blipFill>
                    <a:blip r:embed="rId61" cstate="print"/>
                    <a:stretch>
                      <a:fillRect/>
                    </a:stretch>
                  </pic:blipFill>
                  <pic:spPr>
                    <a:xfrm>
                      <a:off x="0" y="0"/>
                      <a:ext cx="2333625" cy="409575"/>
                    </a:xfrm>
                    <a:prstGeom prst="rect">
                      <a:avLst/>
                    </a:prstGeom>
                    <a:noFill/>
                    <a:ln w="9525">
                      <a:noFill/>
                    </a:ln>
                  </pic:spPr>
                </pic:pic>
              </a:graphicData>
            </a:graphic>
          </wp:anchor>
        </w:drawing>
      </w:r>
    </w:p>
    <w:p w:rsidR="00E22B46" w:rsidRDefault="00DA0286">
      <w:r>
        <w:rPr>
          <w:rFonts w:hint="eastAsia"/>
        </w:rPr>
        <w:t>功能是形状轮廓匹配，双击工具栏中的选项</w:t>
      </w:r>
    </w:p>
    <w:p w:rsidR="00E22B46" w:rsidRDefault="00E22B46"/>
    <w:p w:rsidR="00E22B46" w:rsidRDefault="00887575">
      <w:pPr>
        <w:numPr>
          <w:ilvl w:val="0"/>
          <w:numId w:val="18"/>
        </w:numPr>
        <w:rPr>
          <w:szCs w:val="22"/>
        </w:rPr>
      </w:pPr>
      <w:ins w:id="193" w:author="GTY" w:date="2018-06-29T12:02:00Z">
        <w:r>
          <w:rPr>
            <w:noProof/>
            <w:szCs w:val="22"/>
          </w:rPr>
          <w:lastRenderedPageBreak/>
          <w:drawing>
            <wp:anchor distT="0" distB="0" distL="114300" distR="114300" simplePos="0" relativeHeight="251730944" behindDoc="0" locked="0" layoutInCell="1" allowOverlap="1">
              <wp:simplePos x="0" y="0"/>
              <wp:positionH relativeFrom="column">
                <wp:posOffset>53340</wp:posOffset>
              </wp:positionH>
              <wp:positionV relativeFrom="paragraph">
                <wp:posOffset>127000</wp:posOffset>
              </wp:positionV>
              <wp:extent cx="2496185" cy="3194050"/>
              <wp:effectExtent l="19050" t="0" r="0" b="0"/>
              <wp:wrapSquare wrapText="bothSides"/>
              <wp:docPr id="7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1"/>
                      <pic:cNvPicPr>
                        <a:picLocks noChangeAspect="1"/>
                      </pic:cNvPicPr>
                    </pic:nvPicPr>
                    <pic:blipFill>
                      <a:blip r:embed="rId62" cstate="print"/>
                      <a:stretch>
                        <a:fillRect/>
                      </a:stretch>
                    </pic:blipFill>
                    <pic:spPr>
                      <a:xfrm>
                        <a:off x="0" y="0"/>
                        <a:ext cx="2496185" cy="3194050"/>
                      </a:xfrm>
                      <a:prstGeom prst="rect">
                        <a:avLst/>
                      </a:prstGeom>
                      <a:noFill/>
                      <a:ln w="9525">
                        <a:noFill/>
                      </a:ln>
                    </pic:spPr>
                  </pic:pic>
                </a:graphicData>
              </a:graphic>
            </wp:anchor>
          </w:drawing>
        </w:r>
      </w:ins>
      <w:r w:rsidR="00DA0286">
        <w:rPr>
          <w:rFonts w:hint="eastAsia"/>
          <w:szCs w:val="22"/>
        </w:rPr>
        <w:t>Step Name: Step</w:t>
      </w:r>
      <w:r w:rsidR="00DA0286">
        <w:rPr>
          <w:rFonts w:hint="eastAsia"/>
          <w:szCs w:val="22"/>
        </w:rPr>
        <w:t>的名称</w:t>
      </w:r>
    </w:p>
    <w:p w:rsidR="00E22B46" w:rsidRDefault="00E22B46">
      <w:pPr>
        <w:ind w:left="400"/>
        <w:rPr>
          <w:szCs w:val="22"/>
        </w:rPr>
      </w:pPr>
    </w:p>
    <w:p w:rsidR="00E22B46" w:rsidRDefault="00DA0286">
      <w:pPr>
        <w:numPr>
          <w:ilvl w:val="0"/>
          <w:numId w:val="18"/>
        </w:numPr>
        <w:rPr>
          <w:szCs w:val="22"/>
        </w:rPr>
      </w:pPr>
      <w:r>
        <w:rPr>
          <w:rFonts w:hint="eastAsia"/>
          <w:szCs w:val="22"/>
        </w:rPr>
        <w:t>ROI</w:t>
      </w:r>
      <w:r>
        <w:rPr>
          <w:rFonts w:hint="eastAsia"/>
          <w:szCs w:val="22"/>
        </w:rPr>
        <w:t>：轮廓匹配的区域</w:t>
      </w:r>
    </w:p>
    <w:p w:rsidR="00E22B46" w:rsidRDefault="00E22B46">
      <w:pPr>
        <w:ind w:left="400"/>
        <w:rPr>
          <w:szCs w:val="22"/>
        </w:rPr>
      </w:pPr>
    </w:p>
    <w:p w:rsidR="00E22B46" w:rsidRDefault="00DA0286">
      <w:pPr>
        <w:numPr>
          <w:ilvl w:val="0"/>
          <w:numId w:val="18"/>
        </w:numPr>
        <w:rPr>
          <w:szCs w:val="22"/>
        </w:rPr>
      </w:pPr>
      <w:proofErr w:type="spellStart"/>
      <w:r>
        <w:rPr>
          <w:rFonts w:hint="eastAsia"/>
          <w:szCs w:val="22"/>
        </w:rPr>
        <w:t>Socre</w:t>
      </w:r>
      <w:proofErr w:type="spellEnd"/>
      <w:r>
        <w:rPr>
          <w:rFonts w:hint="eastAsia"/>
          <w:szCs w:val="22"/>
        </w:rPr>
        <w:t>：轮廓匹配的分值</w:t>
      </w:r>
    </w:p>
    <w:p w:rsidR="00E22B46" w:rsidRDefault="00E22B46">
      <w:pPr>
        <w:ind w:left="400"/>
        <w:rPr>
          <w:szCs w:val="22"/>
        </w:rPr>
      </w:pPr>
    </w:p>
    <w:p w:rsidR="00E22B46" w:rsidRDefault="00DA0286">
      <w:pPr>
        <w:numPr>
          <w:ilvl w:val="0"/>
          <w:numId w:val="18"/>
        </w:numPr>
        <w:rPr>
          <w:szCs w:val="22"/>
        </w:rPr>
      </w:pPr>
      <w:r>
        <w:rPr>
          <w:rFonts w:hint="eastAsia"/>
          <w:szCs w:val="22"/>
        </w:rPr>
        <w:t>Pyramid</w:t>
      </w:r>
      <w:r>
        <w:rPr>
          <w:rFonts w:hint="eastAsia"/>
          <w:szCs w:val="22"/>
        </w:rPr>
        <w:t>：</w:t>
      </w:r>
      <w:del w:id="194" w:author="GTY" w:date="2018-06-29T12:02:00Z">
        <w:r w:rsidDel="007C7D86">
          <w:rPr>
            <w:rFonts w:hint="eastAsia"/>
            <w:szCs w:val="22"/>
          </w:rPr>
          <w:delText>运算速度等级</w:delText>
        </w:r>
      </w:del>
      <w:ins w:id="195" w:author="GTY" w:date="2018-06-29T12:02:00Z">
        <w:r w:rsidR="007C7D86">
          <w:rPr>
            <w:rFonts w:hint="eastAsia"/>
            <w:szCs w:val="22"/>
          </w:rPr>
          <w:t>图像金字塔的层数，层数越高，匹配速度越快，但是匹配失败的概率越高</w:t>
        </w:r>
      </w:ins>
    </w:p>
    <w:p w:rsidR="00E22B46" w:rsidRDefault="00E22B46">
      <w:pPr>
        <w:ind w:left="400"/>
        <w:rPr>
          <w:szCs w:val="22"/>
        </w:rPr>
      </w:pPr>
    </w:p>
    <w:p w:rsidR="00E22B46" w:rsidRDefault="00DA0286">
      <w:pPr>
        <w:numPr>
          <w:ilvl w:val="0"/>
          <w:numId w:val="18"/>
        </w:numPr>
        <w:rPr>
          <w:szCs w:val="22"/>
        </w:rPr>
      </w:pPr>
      <w:r>
        <w:rPr>
          <w:rFonts w:hint="eastAsia"/>
          <w:szCs w:val="22"/>
        </w:rPr>
        <w:t>Angle</w:t>
      </w:r>
      <w:r>
        <w:rPr>
          <w:rFonts w:hint="eastAsia"/>
          <w:szCs w:val="22"/>
        </w:rPr>
        <w:t>：模板的旋转角度范围</w:t>
      </w:r>
    </w:p>
    <w:p w:rsidR="00E22B46" w:rsidRDefault="00E22B46">
      <w:pPr>
        <w:ind w:left="400"/>
        <w:rPr>
          <w:szCs w:val="22"/>
        </w:rPr>
      </w:pPr>
    </w:p>
    <w:p w:rsidR="00E22B46" w:rsidRDefault="00DA0286">
      <w:pPr>
        <w:numPr>
          <w:ilvl w:val="0"/>
          <w:numId w:val="18"/>
        </w:numPr>
        <w:rPr>
          <w:szCs w:val="22"/>
        </w:rPr>
      </w:pPr>
      <w:r>
        <w:rPr>
          <w:rFonts w:hint="eastAsia"/>
          <w:szCs w:val="22"/>
        </w:rPr>
        <w:t>Precision</w:t>
      </w:r>
      <w:r>
        <w:rPr>
          <w:rFonts w:hint="eastAsia"/>
          <w:szCs w:val="22"/>
        </w:rPr>
        <w:t>：步进角度精度</w:t>
      </w:r>
    </w:p>
    <w:p w:rsidR="00E22B46" w:rsidRDefault="00E22B46">
      <w:pPr>
        <w:ind w:left="400"/>
        <w:rPr>
          <w:szCs w:val="22"/>
        </w:rPr>
      </w:pPr>
    </w:p>
    <w:p w:rsidR="00E22B46" w:rsidRDefault="00DA0286">
      <w:pPr>
        <w:numPr>
          <w:ilvl w:val="0"/>
          <w:numId w:val="18"/>
        </w:numPr>
        <w:rPr>
          <w:szCs w:val="22"/>
        </w:rPr>
      </w:pPr>
      <w:r>
        <w:rPr>
          <w:rFonts w:hint="eastAsia"/>
          <w:szCs w:val="22"/>
        </w:rPr>
        <w:t xml:space="preserve">Set </w:t>
      </w:r>
      <w:r>
        <w:rPr>
          <w:rFonts w:hint="eastAsia"/>
          <w:szCs w:val="22"/>
        </w:rPr>
        <w:t>：设置</w:t>
      </w:r>
      <w:ins w:id="196" w:author="GTY" w:date="2018-06-29T12:02:00Z">
        <w:r w:rsidR="007C7D86">
          <w:rPr>
            <w:rFonts w:hint="eastAsia"/>
            <w:szCs w:val="22"/>
          </w:rPr>
          <w:t>模版</w:t>
        </w:r>
      </w:ins>
    </w:p>
    <w:p w:rsidR="00E22B46" w:rsidRDefault="00E22B46">
      <w:pPr>
        <w:ind w:left="400"/>
        <w:rPr>
          <w:szCs w:val="22"/>
        </w:rPr>
      </w:pPr>
    </w:p>
    <w:p w:rsidR="00E22B46" w:rsidRDefault="00DA0286">
      <w:pPr>
        <w:numPr>
          <w:ilvl w:val="0"/>
          <w:numId w:val="18"/>
        </w:numPr>
        <w:rPr>
          <w:szCs w:val="22"/>
        </w:rPr>
      </w:pPr>
      <w:r>
        <w:rPr>
          <w:rFonts w:hint="eastAsia"/>
          <w:szCs w:val="22"/>
        </w:rPr>
        <w:t>Edit</w:t>
      </w:r>
      <w:r>
        <w:rPr>
          <w:rFonts w:hint="eastAsia"/>
          <w:szCs w:val="22"/>
        </w:rPr>
        <w:t>：编辑模板</w:t>
      </w:r>
      <w:ins w:id="197" w:author="GTY" w:date="2018-06-29T12:02:00Z">
        <w:r w:rsidR="007C7D86">
          <w:rPr>
            <w:rFonts w:hint="eastAsia"/>
            <w:szCs w:val="22"/>
          </w:rPr>
          <w:t>，编辑模式下可以增加或删除部分轮廓</w:t>
        </w:r>
      </w:ins>
    </w:p>
    <w:p w:rsidR="00E22B46" w:rsidRDefault="00E22B46">
      <w:pPr>
        <w:rPr>
          <w:b/>
          <w:bCs/>
          <w:sz w:val="32"/>
          <w:szCs w:val="32"/>
        </w:rPr>
      </w:pPr>
    </w:p>
    <w:p w:rsidR="00E22B46" w:rsidRDefault="00DA0286">
      <w:pPr>
        <w:pStyle w:val="2"/>
      </w:pPr>
      <w:bookmarkStart w:id="198" w:name="_Toc518038507"/>
      <w:r>
        <w:rPr>
          <w:rFonts w:hint="eastAsia"/>
        </w:rPr>
        <w:t>4.Measure Features</w:t>
      </w:r>
      <w:r>
        <w:rPr>
          <w:rFonts w:hint="eastAsia"/>
        </w:rPr>
        <w:t>：测量特征</w:t>
      </w:r>
      <w:bookmarkEnd w:id="198"/>
    </w:p>
    <w:p w:rsidR="00E22B46" w:rsidRDefault="00DA0286">
      <w:pPr>
        <w:pStyle w:val="3"/>
      </w:pPr>
      <w:r>
        <w:rPr>
          <w:noProof/>
        </w:rPr>
        <w:drawing>
          <wp:anchor distT="0" distB="0" distL="114300" distR="114300" simplePos="0" relativeHeight="251826176" behindDoc="0" locked="0" layoutInCell="1" allowOverlap="1">
            <wp:simplePos x="0" y="0"/>
            <wp:positionH relativeFrom="column">
              <wp:posOffset>142875</wp:posOffset>
            </wp:positionH>
            <wp:positionV relativeFrom="paragraph">
              <wp:posOffset>587375</wp:posOffset>
            </wp:positionV>
            <wp:extent cx="2219325" cy="295275"/>
            <wp:effectExtent l="0" t="0" r="9525" b="9525"/>
            <wp:wrapSquare wrapText="bothSides"/>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63" cstate="print"/>
                    <a:stretch>
                      <a:fillRect/>
                    </a:stretch>
                  </pic:blipFill>
                  <pic:spPr>
                    <a:xfrm>
                      <a:off x="0" y="0"/>
                      <a:ext cx="2219325" cy="295275"/>
                    </a:xfrm>
                    <a:prstGeom prst="rect">
                      <a:avLst/>
                    </a:prstGeom>
                    <a:noFill/>
                    <a:ln w="9525">
                      <a:noFill/>
                    </a:ln>
                  </pic:spPr>
                </pic:pic>
              </a:graphicData>
            </a:graphic>
          </wp:anchor>
        </w:drawing>
      </w:r>
      <w:bookmarkStart w:id="199" w:name="_Toc518038508"/>
      <w:r>
        <w:rPr>
          <w:rFonts w:hint="eastAsia"/>
        </w:rPr>
        <w:t>4.1Geometry</w:t>
      </w:r>
      <w:r>
        <w:rPr>
          <w:rFonts w:hint="eastAsia"/>
        </w:rPr>
        <w:t>：</w:t>
      </w:r>
      <w:bookmarkEnd w:id="199"/>
    </w:p>
    <w:p w:rsidR="00E22B46" w:rsidRDefault="00DA0286">
      <w:pPr>
        <w:ind w:firstLineChars="300" w:firstLine="630"/>
      </w:pPr>
      <w:r>
        <w:rPr>
          <w:rFonts w:hint="eastAsia"/>
        </w:rPr>
        <w:t>功能是测量已经识别到的</w:t>
      </w:r>
      <w:del w:id="200" w:author="GTY" w:date="2018-06-29T12:03:00Z">
        <w:r w:rsidDel="0088207D">
          <w:rPr>
            <w:rFonts w:hint="eastAsia"/>
          </w:rPr>
          <w:delText>特征</w:delText>
        </w:r>
      </w:del>
      <w:ins w:id="201" w:author="GTY" w:date="2018-06-29T12:03:00Z">
        <w:r w:rsidR="0088207D">
          <w:rPr>
            <w:rFonts w:hint="eastAsia"/>
          </w:rPr>
          <w:t>图形</w:t>
        </w:r>
      </w:ins>
      <w:r>
        <w:rPr>
          <w:rFonts w:hint="eastAsia"/>
        </w:rPr>
        <w:t>之间的距离、角度等</w:t>
      </w:r>
    </w:p>
    <w:p w:rsidR="00E22B46" w:rsidRDefault="00E22B46">
      <w:pPr>
        <w:ind w:firstLineChars="300" w:firstLine="630"/>
      </w:pPr>
    </w:p>
    <w:p w:rsidR="00E22B46" w:rsidRDefault="00DA0286">
      <w:pPr>
        <w:ind w:firstLineChars="300" w:firstLine="630"/>
      </w:pPr>
      <w:r>
        <w:rPr>
          <w:noProof/>
        </w:rPr>
        <w:drawing>
          <wp:anchor distT="0" distB="0" distL="114300" distR="114300" simplePos="0" relativeHeight="251731968" behindDoc="0" locked="0" layoutInCell="1" allowOverlap="1">
            <wp:simplePos x="0" y="0"/>
            <wp:positionH relativeFrom="column">
              <wp:posOffset>209550</wp:posOffset>
            </wp:positionH>
            <wp:positionV relativeFrom="paragraph">
              <wp:posOffset>67945</wp:posOffset>
            </wp:positionV>
            <wp:extent cx="2058035" cy="2656840"/>
            <wp:effectExtent l="19050" t="0" r="0" b="0"/>
            <wp:wrapSquare wrapText="bothSides"/>
            <wp:docPr id="7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2"/>
                    <pic:cNvPicPr>
                      <a:picLocks noChangeAspect="1"/>
                    </pic:cNvPicPr>
                  </pic:nvPicPr>
                  <pic:blipFill>
                    <a:blip r:embed="rId64" cstate="print"/>
                    <a:stretch>
                      <a:fillRect/>
                    </a:stretch>
                  </pic:blipFill>
                  <pic:spPr>
                    <a:xfrm>
                      <a:off x="0" y="0"/>
                      <a:ext cx="2058035" cy="2656840"/>
                    </a:xfrm>
                    <a:prstGeom prst="rect">
                      <a:avLst/>
                    </a:prstGeom>
                    <a:noFill/>
                    <a:ln w="9525">
                      <a:noFill/>
                    </a:ln>
                  </pic:spPr>
                </pic:pic>
              </a:graphicData>
            </a:graphic>
          </wp:anchor>
        </w:drawing>
      </w:r>
    </w:p>
    <w:p w:rsidR="00E22B46" w:rsidRDefault="00E22B46">
      <w:pPr>
        <w:ind w:firstLineChars="300" w:firstLine="630"/>
      </w:pPr>
    </w:p>
    <w:p w:rsidR="00E22B46" w:rsidRDefault="00E22B46">
      <w:pPr>
        <w:ind w:firstLineChars="300" w:firstLine="630"/>
      </w:pPr>
    </w:p>
    <w:p w:rsidR="00E22B46" w:rsidRDefault="00E22B46">
      <w:pPr>
        <w:ind w:firstLineChars="300" w:firstLine="630"/>
      </w:pPr>
    </w:p>
    <w:p w:rsidR="00E22B46" w:rsidRDefault="00DA0286">
      <w:pPr>
        <w:numPr>
          <w:ilvl w:val="0"/>
          <w:numId w:val="19"/>
        </w:numPr>
      </w:pPr>
      <w:r>
        <w:rPr>
          <w:rFonts w:hint="eastAsia"/>
        </w:rPr>
        <w:t>Step Name</w:t>
      </w:r>
      <w:r>
        <w:rPr>
          <w:rFonts w:hint="eastAsia"/>
        </w:rPr>
        <w:t>：</w:t>
      </w:r>
      <w:r>
        <w:rPr>
          <w:rFonts w:hint="eastAsia"/>
        </w:rPr>
        <w:t>Step</w:t>
      </w:r>
      <w:r>
        <w:rPr>
          <w:rFonts w:hint="eastAsia"/>
        </w:rPr>
        <w:t>的名称</w:t>
      </w:r>
    </w:p>
    <w:p w:rsidR="00E22B46" w:rsidRDefault="00E22B46">
      <w:pPr>
        <w:ind w:left="400"/>
      </w:pPr>
    </w:p>
    <w:p w:rsidR="00E22B46" w:rsidRDefault="00DA0286">
      <w:pPr>
        <w:numPr>
          <w:ilvl w:val="0"/>
          <w:numId w:val="19"/>
        </w:numPr>
      </w:pPr>
      <w:r>
        <w:rPr>
          <w:rFonts w:hint="eastAsia"/>
        </w:rPr>
        <w:t>Select First Graph</w:t>
      </w:r>
      <w:r>
        <w:rPr>
          <w:rFonts w:hint="eastAsia"/>
        </w:rPr>
        <w:t>：选择第一个</w:t>
      </w:r>
      <w:del w:id="202" w:author="GTY" w:date="2018-06-29T12:03:00Z">
        <w:r w:rsidDel="00282F14">
          <w:rPr>
            <w:rFonts w:hint="eastAsia"/>
          </w:rPr>
          <w:delText>特征点</w:delText>
        </w:r>
      </w:del>
      <w:ins w:id="203" w:author="GTY" w:date="2018-06-29T12:03:00Z">
        <w:r w:rsidR="00282F14">
          <w:rPr>
            <w:rFonts w:hint="eastAsia"/>
          </w:rPr>
          <w:t>图形</w:t>
        </w:r>
      </w:ins>
    </w:p>
    <w:p w:rsidR="00E22B46" w:rsidRDefault="00E22B46">
      <w:pPr>
        <w:ind w:left="400"/>
      </w:pPr>
    </w:p>
    <w:p w:rsidR="00E22B46" w:rsidRDefault="00DA0286">
      <w:pPr>
        <w:numPr>
          <w:ilvl w:val="0"/>
          <w:numId w:val="19"/>
        </w:numPr>
      </w:pPr>
      <w:r>
        <w:rPr>
          <w:rFonts w:hint="eastAsia"/>
        </w:rPr>
        <w:t>Select Second Graph</w:t>
      </w:r>
      <w:r>
        <w:rPr>
          <w:rFonts w:hint="eastAsia"/>
        </w:rPr>
        <w:t>：选择第二个</w:t>
      </w:r>
      <w:del w:id="204" w:author="GTY" w:date="2018-06-29T12:03:00Z">
        <w:r w:rsidDel="00282F14">
          <w:rPr>
            <w:rFonts w:hint="eastAsia"/>
          </w:rPr>
          <w:delText>特征点</w:delText>
        </w:r>
      </w:del>
      <w:ins w:id="205" w:author="GTY" w:date="2018-06-29T12:03:00Z">
        <w:r w:rsidR="00282F14">
          <w:rPr>
            <w:rFonts w:hint="eastAsia"/>
          </w:rPr>
          <w:t>图形</w:t>
        </w:r>
      </w:ins>
    </w:p>
    <w:p w:rsidR="00E22B46" w:rsidRDefault="00E22B46">
      <w:pPr>
        <w:ind w:firstLineChars="300" w:firstLine="630"/>
      </w:pPr>
    </w:p>
    <w:p w:rsidR="00E22B46" w:rsidRDefault="00E22B46">
      <w:pPr>
        <w:ind w:firstLineChars="300" w:firstLine="630"/>
      </w:pPr>
    </w:p>
    <w:p w:rsidR="00E22B46" w:rsidRDefault="00E22B46">
      <w:pPr>
        <w:ind w:firstLineChars="300" w:firstLine="630"/>
      </w:pPr>
    </w:p>
    <w:p w:rsidR="00E22B46" w:rsidRDefault="00E22B46">
      <w:pPr>
        <w:ind w:firstLineChars="300" w:firstLine="630"/>
      </w:pPr>
    </w:p>
    <w:p w:rsidR="00E22B46" w:rsidRDefault="00E22B46">
      <w:pPr>
        <w:ind w:firstLineChars="300" w:firstLine="630"/>
      </w:pPr>
    </w:p>
    <w:p w:rsidR="00E22B46" w:rsidRDefault="00DA0286">
      <w:pPr>
        <w:pStyle w:val="3"/>
      </w:pPr>
      <w:bookmarkStart w:id="206" w:name="_Toc518038509"/>
      <w:r>
        <w:rPr>
          <w:rFonts w:hint="eastAsia"/>
        </w:rPr>
        <w:t>4.2 Measure Intensity</w:t>
      </w:r>
      <w:bookmarkEnd w:id="206"/>
    </w:p>
    <w:p w:rsidR="00E22B46" w:rsidRDefault="00DA0286">
      <w:pPr>
        <w:ind w:firstLineChars="300" w:firstLine="630"/>
      </w:pPr>
      <w:r>
        <w:rPr>
          <w:noProof/>
        </w:rPr>
        <w:drawing>
          <wp:anchor distT="0" distB="0" distL="114300" distR="114300" simplePos="0" relativeHeight="251825152" behindDoc="0" locked="0" layoutInCell="1" allowOverlap="1">
            <wp:simplePos x="0" y="0"/>
            <wp:positionH relativeFrom="column">
              <wp:posOffset>257175</wp:posOffset>
            </wp:positionH>
            <wp:positionV relativeFrom="paragraph">
              <wp:posOffset>1270</wp:posOffset>
            </wp:positionV>
            <wp:extent cx="2190750" cy="390525"/>
            <wp:effectExtent l="0" t="0" r="0" b="9525"/>
            <wp:wrapSquare wrapText="bothSides"/>
            <wp:docPr id="7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3"/>
                    <pic:cNvPicPr>
                      <a:picLocks noChangeAspect="1"/>
                    </pic:cNvPicPr>
                  </pic:nvPicPr>
                  <pic:blipFill>
                    <a:blip r:embed="rId65" cstate="print"/>
                    <a:stretch>
                      <a:fillRect/>
                    </a:stretch>
                  </pic:blipFill>
                  <pic:spPr>
                    <a:xfrm>
                      <a:off x="0" y="0"/>
                      <a:ext cx="2190750" cy="390525"/>
                    </a:xfrm>
                    <a:prstGeom prst="rect">
                      <a:avLst/>
                    </a:prstGeom>
                    <a:noFill/>
                    <a:ln w="9525">
                      <a:noFill/>
                    </a:ln>
                  </pic:spPr>
                </pic:pic>
              </a:graphicData>
            </a:graphic>
          </wp:anchor>
        </w:drawing>
      </w:r>
      <w:r>
        <w:rPr>
          <w:rFonts w:hint="eastAsia"/>
        </w:rPr>
        <w:t>功能为密度检测，检测</w:t>
      </w:r>
      <w:r>
        <w:rPr>
          <w:rFonts w:hint="eastAsia"/>
        </w:rPr>
        <w:t>RGB</w:t>
      </w:r>
      <w:r>
        <w:rPr>
          <w:rFonts w:hint="eastAsia"/>
        </w:rPr>
        <w:t>的平均值、像素数量等参数</w:t>
      </w:r>
    </w:p>
    <w:p w:rsidR="00E22B46" w:rsidRDefault="00E22B46">
      <w:pPr>
        <w:pStyle w:val="2"/>
        <w:rPr>
          <w:sz w:val="22"/>
          <w:szCs w:val="15"/>
        </w:rPr>
      </w:pPr>
      <w:bookmarkStart w:id="207" w:name="_GoBack"/>
      <w:bookmarkEnd w:id="207"/>
    </w:p>
    <w:p w:rsidR="00E22B46" w:rsidRDefault="00DA0286">
      <w:pPr>
        <w:pStyle w:val="2"/>
      </w:pPr>
      <w:bookmarkStart w:id="208" w:name="_Toc518038510"/>
      <w:r>
        <w:rPr>
          <w:rFonts w:hint="eastAsia"/>
        </w:rPr>
        <w:t xml:space="preserve">5.Check for </w:t>
      </w:r>
      <w:proofErr w:type="spellStart"/>
      <w:r>
        <w:rPr>
          <w:rFonts w:hint="eastAsia"/>
        </w:rPr>
        <w:t>Precence</w:t>
      </w:r>
      <w:proofErr w:type="spellEnd"/>
      <w:r>
        <w:rPr>
          <w:rFonts w:hint="eastAsia"/>
        </w:rPr>
        <w:t>：转换检测</w:t>
      </w:r>
      <w:bookmarkEnd w:id="208"/>
    </w:p>
    <w:p w:rsidR="00E22B46" w:rsidRDefault="00DA0286">
      <w:pPr>
        <w:pStyle w:val="3"/>
      </w:pPr>
      <w:r>
        <w:rPr>
          <w:noProof/>
        </w:rPr>
        <w:drawing>
          <wp:anchor distT="0" distB="0" distL="114300" distR="114300" simplePos="0" relativeHeight="251699200" behindDoc="0" locked="0" layoutInCell="1" allowOverlap="1">
            <wp:simplePos x="0" y="0"/>
            <wp:positionH relativeFrom="column">
              <wp:posOffset>2943225</wp:posOffset>
            </wp:positionH>
            <wp:positionV relativeFrom="paragraph">
              <wp:posOffset>120015</wp:posOffset>
            </wp:positionV>
            <wp:extent cx="1619250" cy="400050"/>
            <wp:effectExtent l="19050" t="0" r="0" b="0"/>
            <wp:wrapSquare wrapText="bothSides"/>
            <wp:docPr id="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
                    <pic:cNvPicPr>
                      <a:picLocks noChangeAspect="1"/>
                    </pic:cNvPicPr>
                  </pic:nvPicPr>
                  <pic:blipFill>
                    <a:blip r:embed="rId66" cstate="print"/>
                    <a:stretch>
                      <a:fillRect/>
                    </a:stretch>
                  </pic:blipFill>
                  <pic:spPr>
                    <a:xfrm>
                      <a:off x="0" y="0"/>
                      <a:ext cx="1619250" cy="400050"/>
                    </a:xfrm>
                    <a:prstGeom prst="rect">
                      <a:avLst/>
                    </a:prstGeom>
                    <a:noFill/>
                    <a:ln w="9525">
                      <a:noFill/>
                    </a:ln>
                  </pic:spPr>
                </pic:pic>
              </a:graphicData>
            </a:graphic>
          </wp:anchor>
        </w:drawing>
      </w:r>
      <w:r>
        <w:rPr>
          <w:noProof/>
        </w:rPr>
        <w:drawing>
          <wp:anchor distT="0" distB="0" distL="114300" distR="114300" simplePos="0" relativeHeight="251700224" behindDoc="0" locked="0" layoutInCell="1" allowOverlap="1">
            <wp:simplePos x="0" y="0"/>
            <wp:positionH relativeFrom="column">
              <wp:posOffset>171450</wp:posOffset>
            </wp:positionH>
            <wp:positionV relativeFrom="paragraph">
              <wp:posOffset>64135</wp:posOffset>
            </wp:positionV>
            <wp:extent cx="1866900" cy="1971675"/>
            <wp:effectExtent l="19050" t="0" r="0" b="0"/>
            <wp:wrapSquare wrapText="bothSides"/>
            <wp:docPr id="5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
                    <pic:cNvPicPr>
                      <a:picLocks noChangeAspect="1"/>
                    </pic:cNvPicPr>
                  </pic:nvPicPr>
                  <pic:blipFill>
                    <a:blip r:embed="rId67" cstate="print"/>
                    <a:stretch>
                      <a:fillRect/>
                    </a:stretch>
                  </pic:blipFill>
                  <pic:spPr>
                    <a:xfrm>
                      <a:off x="0" y="0"/>
                      <a:ext cx="1866900" cy="1971675"/>
                    </a:xfrm>
                    <a:prstGeom prst="rect">
                      <a:avLst/>
                    </a:prstGeom>
                    <a:noFill/>
                    <a:ln w="9525">
                      <a:noFill/>
                    </a:ln>
                  </pic:spPr>
                </pic:pic>
              </a:graphicData>
            </a:graphic>
          </wp:anchor>
        </w:drawing>
      </w:r>
      <w:bookmarkStart w:id="209" w:name="_Toc518038511"/>
      <w:r>
        <w:rPr>
          <w:rFonts w:hint="eastAsia"/>
        </w:rPr>
        <w:t>5.1 If</w:t>
      </w:r>
      <w:r>
        <w:rPr>
          <w:rFonts w:hint="eastAsia"/>
        </w:rPr>
        <w:t>：</w:t>
      </w:r>
      <w:r>
        <w:rPr>
          <w:rFonts w:hint="eastAsia"/>
          <w:b w:val="0"/>
          <w:sz w:val="21"/>
          <w:szCs w:val="22"/>
        </w:rPr>
        <w:t>功能是添加条件判断</w:t>
      </w:r>
      <w:bookmarkEnd w:id="209"/>
    </w:p>
    <w:p w:rsidR="00E22B46" w:rsidRDefault="00DA0286">
      <w:pPr>
        <w:numPr>
          <w:ilvl w:val="0"/>
          <w:numId w:val="20"/>
        </w:numPr>
      </w:pPr>
      <w:r>
        <w:rPr>
          <w:rFonts w:hint="eastAsia"/>
        </w:rPr>
        <w:t>Step Name</w:t>
      </w:r>
      <w:r>
        <w:rPr>
          <w:rFonts w:hint="eastAsia"/>
        </w:rPr>
        <w:t>：</w:t>
      </w:r>
      <w:r>
        <w:rPr>
          <w:rFonts w:hint="eastAsia"/>
        </w:rPr>
        <w:t>Step</w:t>
      </w:r>
      <w:r>
        <w:rPr>
          <w:rFonts w:hint="eastAsia"/>
        </w:rPr>
        <w:t>的名称。</w:t>
      </w:r>
    </w:p>
    <w:p w:rsidR="00E22B46" w:rsidRDefault="00E22B46">
      <w:pPr>
        <w:ind w:firstLine="420"/>
      </w:pPr>
    </w:p>
    <w:p w:rsidR="00E22B46" w:rsidRDefault="00DA0286">
      <w:pPr>
        <w:numPr>
          <w:ilvl w:val="0"/>
          <w:numId w:val="20"/>
        </w:numPr>
      </w:pPr>
      <w:r>
        <w:rPr>
          <w:rFonts w:hint="eastAsia"/>
        </w:rPr>
        <w:t>Condition</w:t>
      </w:r>
      <w:r>
        <w:rPr>
          <w:rFonts w:hint="eastAsia"/>
        </w:rPr>
        <w:t>：判断条件。</w:t>
      </w:r>
    </w:p>
    <w:p w:rsidR="00E22B46" w:rsidRDefault="00E22B46"/>
    <w:p w:rsidR="00E22B46" w:rsidRDefault="00E22B46">
      <w:pPr>
        <w:ind w:firstLineChars="300" w:firstLine="723"/>
        <w:rPr>
          <w:b/>
          <w:bCs/>
          <w:sz w:val="24"/>
          <w:szCs w:val="24"/>
        </w:rPr>
      </w:pPr>
    </w:p>
    <w:p w:rsidR="00E22B46" w:rsidRDefault="00E22B46">
      <w:pPr>
        <w:ind w:firstLineChars="300" w:firstLine="723"/>
        <w:rPr>
          <w:b/>
          <w:bCs/>
          <w:sz w:val="24"/>
          <w:szCs w:val="24"/>
        </w:rPr>
      </w:pPr>
    </w:p>
    <w:p w:rsidR="00E22B46" w:rsidRDefault="00E22B46">
      <w:pPr>
        <w:rPr>
          <w:b/>
          <w:bCs/>
          <w:sz w:val="24"/>
          <w:szCs w:val="24"/>
        </w:rPr>
      </w:pPr>
    </w:p>
    <w:p w:rsidR="00E22B46" w:rsidRDefault="00DA0286">
      <w:pPr>
        <w:pStyle w:val="3"/>
      </w:pPr>
      <w:bookmarkStart w:id="210" w:name="_Toc518038512"/>
      <w:r>
        <w:rPr>
          <w:rFonts w:hint="eastAsia"/>
        </w:rPr>
        <w:t>5.2 Loop</w:t>
      </w:r>
      <w:bookmarkEnd w:id="210"/>
    </w:p>
    <w:p w:rsidR="00E22B46" w:rsidRDefault="00DA0286">
      <w:r>
        <w:rPr>
          <w:noProof/>
        </w:rPr>
        <w:drawing>
          <wp:anchor distT="0" distB="0" distL="114300" distR="114300" simplePos="0" relativeHeight="251701248" behindDoc="0" locked="0" layoutInCell="1" allowOverlap="1">
            <wp:simplePos x="0" y="0"/>
            <wp:positionH relativeFrom="column">
              <wp:posOffset>295275</wp:posOffset>
            </wp:positionH>
            <wp:positionV relativeFrom="paragraph">
              <wp:posOffset>26035</wp:posOffset>
            </wp:positionV>
            <wp:extent cx="1581150" cy="304800"/>
            <wp:effectExtent l="0" t="0" r="0" b="0"/>
            <wp:wrapSquare wrapText="bothSides"/>
            <wp:docPr id="5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3"/>
                    <pic:cNvPicPr>
                      <a:picLocks noChangeAspect="1"/>
                    </pic:cNvPicPr>
                  </pic:nvPicPr>
                  <pic:blipFill>
                    <a:blip r:embed="rId68" cstate="print"/>
                    <a:stretch>
                      <a:fillRect/>
                    </a:stretch>
                  </pic:blipFill>
                  <pic:spPr>
                    <a:xfrm>
                      <a:off x="0" y="0"/>
                      <a:ext cx="1581150" cy="304800"/>
                    </a:xfrm>
                    <a:prstGeom prst="rect">
                      <a:avLst/>
                    </a:prstGeom>
                    <a:noFill/>
                    <a:ln w="9525">
                      <a:noFill/>
                    </a:ln>
                  </pic:spPr>
                </pic:pic>
              </a:graphicData>
            </a:graphic>
          </wp:anchor>
        </w:drawing>
      </w:r>
      <w:r>
        <w:rPr>
          <w:rFonts w:hint="eastAsia"/>
        </w:rPr>
        <w:t>功能是实现循环</w:t>
      </w:r>
      <w:ins w:id="211" w:author="GTY" w:date="2018-06-29T12:04:00Z">
        <w:r w:rsidR="00621A14">
          <w:rPr>
            <w:rFonts w:hint="eastAsia"/>
          </w:rPr>
          <w:t>，该</w:t>
        </w:r>
      </w:ins>
      <w:ins w:id="212" w:author="GTY" w:date="2018-06-29T12:05:00Z">
        <w:r w:rsidR="00621A14">
          <w:rPr>
            <w:rFonts w:hint="eastAsia"/>
          </w:rPr>
          <w:t>Step</w:t>
        </w:r>
        <w:r w:rsidR="00621A14">
          <w:rPr>
            <w:rFonts w:hint="eastAsia"/>
          </w:rPr>
          <w:t>输出一个索引可以供计算器使用</w:t>
        </w:r>
      </w:ins>
    </w:p>
    <w:p w:rsidR="00E22B46" w:rsidRDefault="00E22B46"/>
    <w:p w:rsidR="00E22B46" w:rsidRDefault="00DA0286">
      <w:r>
        <w:rPr>
          <w:noProof/>
        </w:rPr>
        <w:drawing>
          <wp:anchor distT="0" distB="0" distL="114300" distR="114300" simplePos="0" relativeHeight="251702272" behindDoc="0" locked="0" layoutInCell="1" allowOverlap="1">
            <wp:simplePos x="0" y="0"/>
            <wp:positionH relativeFrom="column">
              <wp:posOffset>276225</wp:posOffset>
            </wp:positionH>
            <wp:positionV relativeFrom="paragraph">
              <wp:posOffset>3175</wp:posOffset>
            </wp:positionV>
            <wp:extent cx="2371090" cy="2877820"/>
            <wp:effectExtent l="0" t="0" r="10160" b="17780"/>
            <wp:wrapSquare wrapText="bothSides"/>
            <wp:docPr id="6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
                    <pic:cNvPicPr>
                      <a:picLocks noChangeAspect="1"/>
                    </pic:cNvPicPr>
                  </pic:nvPicPr>
                  <pic:blipFill>
                    <a:blip r:embed="rId69" cstate="print"/>
                    <a:stretch>
                      <a:fillRect/>
                    </a:stretch>
                  </pic:blipFill>
                  <pic:spPr>
                    <a:xfrm>
                      <a:off x="0" y="0"/>
                      <a:ext cx="2371090" cy="2877820"/>
                    </a:xfrm>
                    <a:prstGeom prst="rect">
                      <a:avLst/>
                    </a:prstGeom>
                    <a:noFill/>
                    <a:ln w="9525">
                      <a:noFill/>
                    </a:ln>
                  </pic:spPr>
                </pic:pic>
              </a:graphicData>
            </a:graphic>
          </wp:anchor>
        </w:drawing>
      </w:r>
    </w:p>
    <w:p w:rsidR="00E22B46" w:rsidRDefault="00E22B46"/>
    <w:p w:rsidR="00E22B46" w:rsidRDefault="00DA0286">
      <w:pPr>
        <w:numPr>
          <w:ilvl w:val="0"/>
          <w:numId w:val="21"/>
        </w:numPr>
      </w:pPr>
      <w:r>
        <w:rPr>
          <w:rFonts w:hint="eastAsia"/>
        </w:rPr>
        <w:t>Step Name</w:t>
      </w:r>
      <w:r>
        <w:rPr>
          <w:rFonts w:hint="eastAsia"/>
        </w:rPr>
        <w:t>：</w:t>
      </w:r>
      <w:r>
        <w:rPr>
          <w:rFonts w:hint="eastAsia"/>
        </w:rPr>
        <w:t>Step</w:t>
      </w:r>
      <w:r>
        <w:rPr>
          <w:rFonts w:hint="eastAsia"/>
        </w:rPr>
        <w:t>的名称。</w:t>
      </w:r>
    </w:p>
    <w:p w:rsidR="00E22B46" w:rsidRDefault="00E22B46">
      <w:pPr>
        <w:ind w:left="400"/>
      </w:pPr>
    </w:p>
    <w:p w:rsidR="00E22B46" w:rsidRDefault="00DA0286">
      <w:pPr>
        <w:numPr>
          <w:ilvl w:val="0"/>
          <w:numId w:val="21"/>
        </w:numPr>
      </w:pPr>
      <w:r>
        <w:rPr>
          <w:rFonts w:hint="eastAsia"/>
        </w:rPr>
        <w:t>Star</w:t>
      </w:r>
      <w:r>
        <w:rPr>
          <w:rFonts w:hint="eastAsia"/>
        </w:rPr>
        <w:t>：起始索引</w:t>
      </w:r>
    </w:p>
    <w:p w:rsidR="00E22B46" w:rsidRDefault="00E22B46">
      <w:pPr>
        <w:ind w:left="400"/>
      </w:pPr>
    </w:p>
    <w:p w:rsidR="00E22B46" w:rsidRDefault="00DA0286">
      <w:pPr>
        <w:numPr>
          <w:ilvl w:val="0"/>
          <w:numId w:val="21"/>
        </w:numPr>
      </w:pPr>
      <w:r>
        <w:rPr>
          <w:rFonts w:hint="eastAsia"/>
        </w:rPr>
        <w:t>End</w:t>
      </w:r>
      <w:r>
        <w:rPr>
          <w:rFonts w:hint="eastAsia"/>
        </w:rPr>
        <w:t>：结束索引</w:t>
      </w:r>
    </w:p>
    <w:p w:rsidR="00E22B46" w:rsidRDefault="00E22B46">
      <w:pPr>
        <w:ind w:left="400"/>
      </w:pPr>
    </w:p>
    <w:p w:rsidR="00E22B46" w:rsidRDefault="00DA0286">
      <w:pPr>
        <w:numPr>
          <w:ilvl w:val="0"/>
          <w:numId w:val="21"/>
        </w:numPr>
      </w:pPr>
      <w:r>
        <w:rPr>
          <w:rFonts w:hint="eastAsia"/>
        </w:rPr>
        <w:t>Step</w:t>
      </w:r>
      <w:r>
        <w:rPr>
          <w:rFonts w:hint="eastAsia"/>
        </w:rPr>
        <w:t>：循环步长</w:t>
      </w:r>
    </w:p>
    <w:p w:rsidR="00E22B46" w:rsidRDefault="00E22B46">
      <w:pPr>
        <w:ind w:firstLine="420"/>
      </w:pPr>
    </w:p>
    <w:p w:rsidR="00E22B46" w:rsidRDefault="00E22B46"/>
    <w:p w:rsidR="00E22B46" w:rsidRDefault="00E22B46"/>
    <w:p w:rsidR="00E22B46" w:rsidRDefault="00E22B46"/>
    <w:p w:rsidR="00E22B46" w:rsidRDefault="00E22B46"/>
    <w:p w:rsidR="00E22B46" w:rsidRDefault="00E22B46"/>
    <w:p w:rsidR="00E22B46" w:rsidRDefault="00DA0286">
      <w:pPr>
        <w:pStyle w:val="2"/>
        <w:rPr>
          <w:bCs/>
          <w:sz w:val="24"/>
          <w:szCs w:val="24"/>
        </w:rPr>
      </w:pPr>
      <w:bookmarkStart w:id="213" w:name="_Toc518038513"/>
      <w:r>
        <w:rPr>
          <w:rFonts w:hint="eastAsia"/>
        </w:rPr>
        <w:t>6.Ident</w:t>
      </w:r>
      <w:r w:rsidR="005C7E32">
        <w:rPr>
          <w:rFonts w:hint="eastAsia"/>
        </w:rPr>
        <w:t>ify</w:t>
      </w:r>
      <w:r>
        <w:rPr>
          <w:rFonts w:hint="eastAsia"/>
        </w:rPr>
        <w:t>：识别解码</w:t>
      </w:r>
      <w:bookmarkEnd w:id="213"/>
    </w:p>
    <w:p w:rsidR="00E22B46" w:rsidRDefault="00DA0286">
      <w:pPr>
        <w:pStyle w:val="3"/>
      </w:pPr>
      <w:bookmarkStart w:id="214" w:name="_Toc518038514"/>
      <w:r>
        <w:rPr>
          <w:rFonts w:hint="eastAsia"/>
        </w:rPr>
        <w:t>6.1BarCode Read</w:t>
      </w:r>
      <w:r>
        <w:rPr>
          <w:rFonts w:hint="eastAsia"/>
        </w:rPr>
        <w:t>：</w:t>
      </w:r>
      <w:bookmarkEnd w:id="214"/>
    </w:p>
    <w:p w:rsidR="00E22B46" w:rsidRDefault="00DA0286">
      <w:r>
        <w:rPr>
          <w:noProof/>
        </w:rPr>
        <w:drawing>
          <wp:anchor distT="0" distB="0" distL="114300" distR="114300" simplePos="0" relativeHeight="251685888" behindDoc="0" locked="0" layoutInCell="1" allowOverlap="1">
            <wp:simplePos x="0" y="0"/>
            <wp:positionH relativeFrom="column">
              <wp:posOffset>295275</wp:posOffset>
            </wp:positionH>
            <wp:positionV relativeFrom="paragraph">
              <wp:posOffset>5715</wp:posOffset>
            </wp:positionV>
            <wp:extent cx="2333625" cy="333375"/>
            <wp:effectExtent l="0" t="0" r="9525" b="9525"/>
            <wp:wrapSquare wrapText="bothSides"/>
            <wp:docPr id="33"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0"/>
                    <pic:cNvPicPr>
                      <a:picLocks noChangeAspect="1"/>
                    </pic:cNvPicPr>
                  </pic:nvPicPr>
                  <pic:blipFill>
                    <a:blip r:embed="rId70" cstate="print"/>
                    <a:stretch>
                      <a:fillRect/>
                    </a:stretch>
                  </pic:blipFill>
                  <pic:spPr>
                    <a:xfrm>
                      <a:off x="0" y="0"/>
                      <a:ext cx="2333625" cy="333375"/>
                    </a:xfrm>
                    <a:prstGeom prst="rect">
                      <a:avLst/>
                    </a:prstGeom>
                    <a:noFill/>
                    <a:ln w="9525">
                      <a:noFill/>
                    </a:ln>
                  </pic:spPr>
                </pic:pic>
              </a:graphicData>
            </a:graphic>
          </wp:anchor>
        </w:drawing>
      </w:r>
      <w:r>
        <w:rPr>
          <w:rFonts w:hint="eastAsia"/>
        </w:rPr>
        <w:t>功能是解码，双击工具栏中的选项</w:t>
      </w:r>
    </w:p>
    <w:p w:rsidR="00E22B46" w:rsidRDefault="00E22B46"/>
    <w:p w:rsidR="00E22B46" w:rsidRDefault="00DA0286">
      <w:pPr>
        <w:ind w:firstLine="420"/>
      </w:pPr>
      <w:r>
        <w:rPr>
          <w:rFonts w:hint="eastAsia"/>
          <w:noProof/>
        </w:rPr>
        <w:drawing>
          <wp:anchor distT="0" distB="0" distL="114300" distR="114300" simplePos="0" relativeHeight="251686912" behindDoc="0" locked="0" layoutInCell="1" allowOverlap="1">
            <wp:simplePos x="0" y="0"/>
            <wp:positionH relativeFrom="column">
              <wp:posOffset>228600</wp:posOffset>
            </wp:positionH>
            <wp:positionV relativeFrom="paragraph">
              <wp:posOffset>61595</wp:posOffset>
            </wp:positionV>
            <wp:extent cx="2149475" cy="2814320"/>
            <wp:effectExtent l="19050" t="0" r="3175" b="0"/>
            <wp:wrapSquare wrapText="bothSides"/>
            <wp:docPr id="38"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1"/>
                    <pic:cNvPicPr>
                      <a:picLocks noChangeAspect="1"/>
                    </pic:cNvPicPr>
                  </pic:nvPicPr>
                  <pic:blipFill>
                    <a:blip r:embed="rId71" cstate="print"/>
                    <a:stretch>
                      <a:fillRect/>
                    </a:stretch>
                  </pic:blipFill>
                  <pic:spPr>
                    <a:xfrm>
                      <a:off x="0" y="0"/>
                      <a:ext cx="2149475" cy="2814320"/>
                    </a:xfrm>
                    <a:prstGeom prst="rect">
                      <a:avLst/>
                    </a:prstGeom>
                    <a:noFill/>
                    <a:ln w="9525">
                      <a:noFill/>
                    </a:ln>
                  </pic:spPr>
                </pic:pic>
              </a:graphicData>
            </a:graphic>
          </wp:anchor>
        </w:drawing>
      </w:r>
    </w:p>
    <w:p w:rsidR="00E22B46" w:rsidRDefault="00DA0286">
      <w:pPr>
        <w:ind w:firstLine="420"/>
      </w:pPr>
      <w:r>
        <w:rPr>
          <w:rFonts w:hint="eastAsia"/>
        </w:rPr>
        <w:lastRenderedPageBreak/>
        <w:t>在</w:t>
      </w:r>
      <w:r>
        <w:rPr>
          <w:rFonts w:hint="eastAsia"/>
        </w:rPr>
        <w:t>step</w:t>
      </w:r>
      <w:r>
        <w:rPr>
          <w:rFonts w:hint="eastAsia"/>
        </w:rPr>
        <w:t>属性区进行设置</w:t>
      </w:r>
    </w:p>
    <w:p w:rsidR="00E22B46" w:rsidRDefault="00E22B46">
      <w:pPr>
        <w:ind w:firstLine="420"/>
      </w:pPr>
    </w:p>
    <w:p w:rsidR="00E22B46" w:rsidRDefault="00DA0286">
      <w:pPr>
        <w:numPr>
          <w:ilvl w:val="0"/>
          <w:numId w:val="22"/>
        </w:numPr>
      </w:pPr>
      <w:bookmarkStart w:id="215" w:name="OLE_LINK19"/>
      <w:r>
        <w:rPr>
          <w:rFonts w:hint="eastAsia"/>
        </w:rPr>
        <w:t>Step Name</w:t>
      </w:r>
      <w:r>
        <w:rPr>
          <w:rFonts w:hint="eastAsia"/>
        </w:rPr>
        <w:t>：</w:t>
      </w:r>
      <w:r>
        <w:rPr>
          <w:rFonts w:hint="eastAsia"/>
        </w:rPr>
        <w:t>Step</w:t>
      </w:r>
      <w:r>
        <w:rPr>
          <w:rFonts w:hint="eastAsia"/>
        </w:rPr>
        <w:t>的名称。</w:t>
      </w:r>
    </w:p>
    <w:p w:rsidR="00E22B46" w:rsidRDefault="00E22B46">
      <w:pPr>
        <w:ind w:firstLine="420"/>
      </w:pPr>
    </w:p>
    <w:bookmarkEnd w:id="215"/>
    <w:p w:rsidR="00E22B46" w:rsidRDefault="00DA0286">
      <w:pPr>
        <w:numPr>
          <w:ilvl w:val="0"/>
          <w:numId w:val="22"/>
        </w:numPr>
      </w:pPr>
      <w:r>
        <w:rPr>
          <w:rFonts w:hint="eastAsia"/>
        </w:rPr>
        <w:t>ROI</w:t>
      </w:r>
      <w:r>
        <w:rPr>
          <w:rFonts w:hint="eastAsia"/>
        </w:rPr>
        <w:t>：选择之前的</w:t>
      </w:r>
      <w:r>
        <w:rPr>
          <w:rFonts w:hint="eastAsia"/>
        </w:rPr>
        <w:t>ROI</w:t>
      </w:r>
      <w:r>
        <w:rPr>
          <w:rFonts w:hint="eastAsia"/>
        </w:rPr>
        <w:t>或在此</w:t>
      </w:r>
      <w:r>
        <w:rPr>
          <w:rFonts w:hint="eastAsia"/>
        </w:rPr>
        <w:t>step</w:t>
      </w:r>
      <w:r>
        <w:rPr>
          <w:rFonts w:hint="eastAsia"/>
        </w:rPr>
        <w:t>重新绘制</w:t>
      </w:r>
      <w:r>
        <w:rPr>
          <w:rFonts w:hint="eastAsia"/>
        </w:rPr>
        <w:t>ROI</w:t>
      </w:r>
      <w:r>
        <w:rPr>
          <w:rFonts w:hint="eastAsia"/>
        </w:rPr>
        <w:t>。</w:t>
      </w:r>
    </w:p>
    <w:p w:rsidR="00E22B46" w:rsidRDefault="00E22B46">
      <w:pPr>
        <w:ind w:firstLine="420"/>
      </w:pPr>
    </w:p>
    <w:p w:rsidR="00E22B46" w:rsidRDefault="00DA0286">
      <w:pPr>
        <w:numPr>
          <w:ilvl w:val="0"/>
          <w:numId w:val="22"/>
        </w:numPr>
      </w:pPr>
      <w:r>
        <w:rPr>
          <w:rFonts w:hint="eastAsia"/>
        </w:rPr>
        <w:t>Code Type</w:t>
      </w:r>
      <w:r>
        <w:rPr>
          <w:rFonts w:hint="eastAsia"/>
        </w:rPr>
        <w:t>：可以解析的条形码类型。</w:t>
      </w:r>
    </w:p>
    <w:p w:rsidR="00E22B46" w:rsidRDefault="00E22B46">
      <w:pPr>
        <w:ind w:firstLine="420"/>
      </w:pPr>
    </w:p>
    <w:p w:rsidR="00E22B46" w:rsidRDefault="00DA0286">
      <w:pPr>
        <w:numPr>
          <w:ilvl w:val="0"/>
          <w:numId w:val="22"/>
        </w:numPr>
      </w:pPr>
      <w:r>
        <w:rPr>
          <w:rFonts w:hint="eastAsia"/>
        </w:rPr>
        <w:t>Density X</w:t>
      </w:r>
      <w:r>
        <w:rPr>
          <w:rFonts w:hint="eastAsia"/>
        </w:rPr>
        <w:t>：</w:t>
      </w:r>
      <w:r>
        <w:rPr>
          <w:rFonts w:hint="eastAsia"/>
        </w:rPr>
        <w:t>X</w:t>
      </w:r>
      <w:del w:id="216" w:author="GTY" w:date="2018-06-29T12:12:00Z">
        <w:r w:rsidDel="0061554D">
          <w:rPr>
            <w:rFonts w:hint="eastAsia"/>
          </w:rPr>
          <w:delText>轴密度</w:delText>
        </w:r>
      </w:del>
      <w:ins w:id="217" w:author="GTY" w:date="2018-06-29T12:12:00Z">
        <w:r w:rsidR="0061554D">
          <w:rPr>
            <w:rFonts w:hint="eastAsia"/>
          </w:rPr>
          <w:t>方向解码的像素密度，</w:t>
        </w:r>
      </w:ins>
      <w:ins w:id="218" w:author="GTY" w:date="2018-06-29T12:13:00Z">
        <w:r w:rsidR="0061554D">
          <w:rPr>
            <w:rFonts w:hint="eastAsia"/>
          </w:rPr>
          <w:t>这个值越大，解码越快，但是读码</w:t>
        </w:r>
      </w:ins>
      <w:ins w:id="219" w:author="GTY" w:date="2018-06-29T12:19:00Z">
        <w:r w:rsidR="0061554D">
          <w:rPr>
            <w:rFonts w:hint="eastAsia"/>
          </w:rPr>
          <w:t>成功率会下降</w:t>
        </w:r>
      </w:ins>
      <w:r>
        <w:rPr>
          <w:rFonts w:hint="eastAsia"/>
        </w:rPr>
        <w:t>。</w:t>
      </w:r>
    </w:p>
    <w:p w:rsidR="00E22B46" w:rsidRDefault="00E22B46">
      <w:pPr>
        <w:ind w:firstLine="420"/>
      </w:pPr>
    </w:p>
    <w:p w:rsidR="00E22B46" w:rsidRDefault="00DA0286">
      <w:pPr>
        <w:numPr>
          <w:ilvl w:val="0"/>
          <w:numId w:val="22"/>
        </w:numPr>
      </w:pPr>
      <w:r>
        <w:rPr>
          <w:rFonts w:hint="eastAsia"/>
        </w:rPr>
        <w:t>Density Y</w:t>
      </w:r>
      <w:r>
        <w:rPr>
          <w:rFonts w:hint="eastAsia"/>
        </w:rPr>
        <w:t>：</w:t>
      </w:r>
      <w:r>
        <w:rPr>
          <w:rFonts w:hint="eastAsia"/>
        </w:rPr>
        <w:t>Y</w:t>
      </w:r>
      <w:ins w:id="220" w:author="GTY" w:date="2018-06-29T12:20:00Z">
        <w:r w:rsidR="0061554D">
          <w:rPr>
            <w:rFonts w:hint="eastAsia"/>
          </w:rPr>
          <w:t>方向解码的像素密度</w:t>
        </w:r>
      </w:ins>
      <w:del w:id="221" w:author="GTY" w:date="2018-06-29T12:20:00Z">
        <w:r w:rsidDel="0061554D">
          <w:rPr>
            <w:rFonts w:hint="eastAsia"/>
          </w:rPr>
          <w:delText>轴密度</w:delText>
        </w:r>
      </w:del>
      <w:r>
        <w:rPr>
          <w:rFonts w:hint="eastAsia"/>
        </w:rPr>
        <w:t>。</w:t>
      </w:r>
    </w:p>
    <w:p w:rsidR="00E22B46" w:rsidRDefault="00E22B46">
      <w:pPr>
        <w:rPr>
          <w:b/>
          <w:bCs/>
          <w:sz w:val="32"/>
          <w:szCs w:val="32"/>
        </w:rPr>
      </w:pPr>
    </w:p>
    <w:p w:rsidR="00E22B46" w:rsidRDefault="00E22B46">
      <w:pPr>
        <w:ind w:firstLineChars="200" w:firstLine="482"/>
        <w:rPr>
          <w:b/>
          <w:bCs/>
          <w:sz w:val="24"/>
          <w:szCs w:val="24"/>
        </w:rPr>
      </w:pPr>
    </w:p>
    <w:p w:rsidR="00E22B46" w:rsidRDefault="00DA0286">
      <w:pPr>
        <w:pStyle w:val="3"/>
      </w:pPr>
      <w:bookmarkStart w:id="222" w:name="_Toc518038515"/>
      <w:r>
        <w:rPr>
          <w:rFonts w:hint="eastAsia"/>
        </w:rPr>
        <w:t>6.2BarCode Read</w:t>
      </w:r>
      <w:bookmarkEnd w:id="222"/>
    </w:p>
    <w:p w:rsidR="00E22B46" w:rsidRDefault="00DA0286">
      <w:r>
        <w:rPr>
          <w:rFonts w:hint="eastAsia"/>
        </w:rPr>
        <w:t xml:space="preserve"> </w:t>
      </w:r>
      <w:r>
        <w:rPr>
          <w:noProof/>
        </w:rPr>
        <w:drawing>
          <wp:anchor distT="0" distB="0" distL="114300" distR="114300" simplePos="0" relativeHeight="251732992" behindDoc="0" locked="0" layoutInCell="1" allowOverlap="1">
            <wp:simplePos x="0" y="0"/>
            <wp:positionH relativeFrom="column">
              <wp:posOffset>333375</wp:posOffset>
            </wp:positionH>
            <wp:positionV relativeFrom="paragraph">
              <wp:posOffset>68580</wp:posOffset>
            </wp:positionV>
            <wp:extent cx="2257425" cy="457200"/>
            <wp:effectExtent l="0" t="0" r="9525" b="0"/>
            <wp:wrapSquare wrapText="bothSides"/>
            <wp:docPr id="7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4"/>
                    <pic:cNvPicPr>
                      <a:picLocks noChangeAspect="1"/>
                    </pic:cNvPicPr>
                  </pic:nvPicPr>
                  <pic:blipFill>
                    <a:blip r:embed="rId72" cstate="print"/>
                    <a:stretch>
                      <a:fillRect/>
                    </a:stretch>
                  </pic:blipFill>
                  <pic:spPr>
                    <a:xfrm>
                      <a:off x="0" y="0"/>
                      <a:ext cx="2257425" cy="457200"/>
                    </a:xfrm>
                    <a:prstGeom prst="rect">
                      <a:avLst/>
                    </a:prstGeom>
                    <a:noFill/>
                    <a:ln w="9525">
                      <a:noFill/>
                    </a:ln>
                  </pic:spPr>
                </pic:pic>
              </a:graphicData>
            </a:graphic>
          </wp:anchor>
        </w:drawing>
      </w:r>
      <w:r>
        <w:rPr>
          <w:rFonts w:hint="eastAsia"/>
        </w:rPr>
        <w:t>功能是读取</w:t>
      </w:r>
      <w:r>
        <w:rPr>
          <w:rFonts w:hint="eastAsia"/>
        </w:rPr>
        <w:t>DM</w:t>
      </w:r>
      <w:r>
        <w:rPr>
          <w:rFonts w:hint="eastAsia"/>
        </w:rPr>
        <w:t>码，参数同上</w:t>
      </w:r>
    </w:p>
    <w:p w:rsidR="00E22B46" w:rsidRDefault="00E22B46">
      <w:pPr>
        <w:rPr>
          <w:b/>
          <w:bCs/>
          <w:sz w:val="24"/>
          <w:szCs w:val="24"/>
        </w:rPr>
      </w:pPr>
    </w:p>
    <w:p w:rsidR="00E22B46" w:rsidRDefault="00E22B46">
      <w:pPr>
        <w:rPr>
          <w:b/>
          <w:bCs/>
          <w:sz w:val="24"/>
          <w:szCs w:val="24"/>
        </w:rPr>
      </w:pPr>
    </w:p>
    <w:p w:rsidR="00E22B46" w:rsidRDefault="00DA0286">
      <w:pPr>
        <w:pStyle w:val="3"/>
      </w:pPr>
      <w:r>
        <w:rPr>
          <w:noProof/>
        </w:rPr>
        <w:drawing>
          <wp:anchor distT="0" distB="0" distL="114300" distR="114300" simplePos="0" relativeHeight="251734016" behindDoc="0" locked="0" layoutInCell="1" allowOverlap="1">
            <wp:simplePos x="0" y="0"/>
            <wp:positionH relativeFrom="column">
              <wp:posOffset>285750</wp:posOffset>
            </wp:positionH>
            <wp:positionV relativeFrom="paragraph">
              <wp:posOffset>737235</wp:posOffset>
            </wp:positionV>
            <wp:extent cx="704850" cy="352425"/>
            <wp:effectExtent l="0" t="0" r="0" b="9525"/>
            <wp:wrapSquare wrapText="bothSides"/>
            <wp:docPr id="7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5"/>
                    <pic:cNvPicPr>
                      <a:picLocks noChangeAspect="1"/>
                    </pic:cNvPicPr>
                  </pic:nvPicPr>
                  <pic:blipFill>
                    <a:blip r:embed="rId73" cstate="print"/>
                    <a:stretch>
                      <a:fillRect/>
                    </a:stretch>
                  </pic:blipFill>
                  <pic:spPr>
                    <a:xfrm>
                      <a:off x="0" y="0"/>
                      <a:ext cx="704850" cy="352425"/>
                    </a:xfrm>
                    <a:prstGeom prst="rect">
                      <a:avLst/>
                    </a:prstGeom>
                    <a:noFill/>
                    <a:ln w="9525">
                      <a:noFill/>
                    </a:ln>
                  </pic:spPr>
                </pic:pic>
              </a:graphicData>
            </a:graphic>
          </wp:anchor>
        </w:drawing>
      </w:r>
      <w:bookmarkStart w:id="223" w:name="_Toc518038516"/>
      <w:r>
        <w:rPr>
          <w:rFonts w:hint="eastAsia"/>
        </w:rPr>
        <w:t>6.3 OCR</w:t>
      </w:r>
      <w:bookmarkEnd w:id="223"/>
    </w:p>
    <w:p w:rsidR="00E22B46" w:rsidRDefault="00DA0286">
      <w:r>
        <w:rPr>
          <w:rFonts w:hint="eastAsia"/>
        </w:rPr>
        <w:t xml:space="preserve">        </w:t>
      </w:r>
      <w:r>
        <w:rPr>
          <w:rFonts w:hint="eastAsia"/>
        </w:rPr>
        <w:t>功能是字符识别，识别数字、字母、符号等</w:t>
      </w:r>
    </w:p>
    <w:p w:rsidR="00E22B46" w:rsidRDefault="00DA0286">
      <w:r>
        <w:rPr>
          <w:noProof/>
        </w:rPr>
        <w:drawing>
          <wp:anchor distT="0" distB="0" distL="114300" distR="114300" simplePos="0" relativeHeight="251735040" behindDoc="0" locked="0" layoutInCell="1" allowOverlap="1">
            <wp:simplePos x="0" y="0"/>
            <wp:positionH relativeFrom="column">
              <wp:posOffset>-876300</wp:posOffset>
            </wp:positionH>
            <wp:positionV relativeFrom="paragraph">
              <wp:posOffset>93345</wp:posOffset>
            </wp:positionV>
            <wp:extent cx="2001520" cy="2361565"/>
            <wp:effectExtent l="0" t="0" r="17780" b="635"/>
            <wp:wrapSquare wrapText="bothSides"/>
            <wp:docPr id="7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7"/>
                    <pic:cNvPicPr>
                      <a:picLocks noChangeAspect="1"/>
                    </pic:cNvPicPr>
                  </pic:nvPicPr>
                  <pic:blipFill>
                    <a:blip r:embed="rId74" cstate="print"/>
                    <a:stretch>
                      <a:fillRect/>
                    </a:stretch>
                  </pic:blipFill>
                  <pic:spPr>
                    <a:xfrm>
                      <a:off x="0" y="0"/>
                      <a:ext cx="2001520" cy="2361565"/>
                    </a:xfrm>
                    <a:prstGeom prst="rect">
                      <a:avLst/>
                    </a:prstGeom>
                    <a:noFill/>
                    <a:ln w="9525">
                      <a:noFill/>
                    </a:ln>
                  </pic:spPr>
                </pic:pic>
              </a:graphicData>
            </a:graphic>
          </wp:anchor>
        </w:drawing>
      </w:r>
    </w:p>
    <w:p w:rsidR="00E22B46" w:rsidRDefault="00DA0286">
      <w:pPr>
        <w:numPr>
          <w:ilvl w:val="0"/>
          <w:numId w:val="23"/>
        </w:numPr>
      </w:pPr>
      <w:r>
        <w:rPr>
          <w:rFonts w:hint="eastAsia"/>
        </w:rPr>
        <w:t>Step Name</w:t>
      </w:r>
      <w:r>
        <w:rPr>
          <w:rFonts w:hint="eastAsia"/>
        </w:rPr>
        <w:t>：</w:t>
      </w:r>
      <w:r>
        <w:rPr>
          <w:rFonts w:hint="eastAsia"/>
        </w:rPr>
        <w:t>Step</w:t>
      </w:r>
      <w:r>
        <w:rPr>
          <w:rFonts w:hint="eastAsia"/>
        </w:rPr>
        <w:t>的名称。</w:t>
      </w:r>
    </w:p>
    <w:p w:rsidR="00E22B46" w:rsidRDefault="00E22B46">
      <w:pPr>
        <w:ind w:firstLine="420"/>
      </w:pPr>
    </w:p>
    <w:p w:rsidR="00E22B46" w:rsidRDefault="00DA0286">
      <w:pPr>
        <w:numPr>
          <w:ilvl w:val="0"/>
          <w:numId w:val="23"/>
        </w:numPr>
      </w:pPr>
      <w:r>
        <w:rPr>
          <w:rFonts w:hint="eastAsia"/>
        </w:rPr>
        <w:t>ROI</w:t>
      </w:r>
      <w:r>
        <w:rPr>
          <w:rFonts w:hint="eastAsia"/>
        </w:rPr>
        <w:t>：选择之前的</w:t>
      </w:r>
      <w:r>
        <w:rPr>
          <w:rFonts w:hint="eastAsia"/>
        </w:rPr>
        <w:t>ROI</w:t>
      </w:r>
      <w:r>
        <w:rPr>
          <w:rFonts w:hint="eastAsia"/>
        </w:rPr>
        <w:t>或在此</w:t>
      </w:r>
      <w:r>
        <w:rPr>
          <w:rFonts w:hint="eastAsia"/>
        </w:rPr>
        <w:t>step</w:t>
      </w:r>
      <w:r>
        <w:rPr>
          <w:rFonts w:hint="eastAsia"/>
        </w:rPr>
        <w:t>重新绘制</w:t>
      </w:r>
      <w:r>
        <w:rPr>
          <w:rFonts w:hint="eastAsia"/>
        </w:rPr>
        <w:t>ROI</w:t>
      </w:r>
      <w:r>
        <w:rPr>
          <w:rFonts w:hint="eastAsia"/>
        </w:rPr>
        <w:t>。</w:t>
      </w:r>
    </w:p>
    <w:p w:rsidR="00E22B46" w:rsidRDefault="00E22B46">
      <w:pPr>
        <w:ind w:firstLine="420"/>
      </w:pPr>
    </w:p>
    <w:p w:rsidR="00E22B46" w:rsidRDefault="00DA0286">
      <w:pPr>
        <w:numPr>
          <w:ilvl w:val="0"/>
          <w:numId w:val="23"/>
        </w:numPr>
      </w:pPr>
      <w:r>
        <w:rPr>
          <w:rFonts w:hint="eastAsia"/>
        </w:rPr>
        <w:t>Lang</w:t>
      </w:r>
      <w:r>
        <w:rPr>
          <w:rFonts w:hint="eastAsia"/>
        </w:rPr>
        <w:t>：语言</w:t>
      </w:r>
    </w:p>
    <w:p w:rsidR="00E22B46" w:rsidRDefault="00E22B46">
      <w:pPr>
        <w:ind w:firstLine="420"/>
      </w:pPr>
    </w:p>
    <w:p w:rsidR="00E22B46" w:rsidRDefault="00DA0286">
      <w:pPr>
        <w:numPr>
          <w:ilvl w:val="0"/>
          <w:numId w:val="23"/>
        </w:numPr>
      </w:pPr>
      <w:r>
        <w:rPr>
          <w:rFonts w:hint="eastAsia"/>
        </w:rPr>
        <w:t>Find</w:t>
      </w:r>
      <w:r>
        <w:rPr>
          <w:rFonts w:hint="eastAsia"/>
        </w:rPr>
        <w:t>：字符范围（只找数字，字母等</w:t>
      </w:r>
      <w:ins w:id="224" w:author="GTY" w:date="2018-06-29T12:20:00Z">
        <w:r w:rsidR="00A20FCA">
          <w:rPr>
            <w:rFonts w:hint="eastAsia"/>
          </w:rPr>
          <w:t>）</w:t>
        </w:r>
      </w:ins>
    </w:p>
    <w:p w:rsidR="00E22B46" w:rsidRDefault="00E22B46">
      <w:pPr>
        <w:ind w:firstLine="420"/>
      </w:pPr>
    </w:p>
    <w:p w:rsidR="00E22B46" w:rsidRDefault="00DA0286">
      <w:pPr>
        <w:numPr>
          <w:ilvl w:val="0"/>
          <w:numId w:val="23"/>
        </w:numPr>
      </w:pPr>
      <w:r>
        <w:rPr>
          <w:rFonts w:hint="eastAsia"/>
        </w:rPr>
        <w:t>Treat image as</w:t>
      </w:r>
      <w:r>
        <w:rPr>
          <w:rFonts w:hint="eastAsia"/>
        </w:rPr>
        <w:t>：图片上的文本排列格式，一行，一块等</w:t>
      </w:r>
    </w:p>
    <w:p w:rsidR="00E22B46" w:rsidRDefault="00E22B46">
      <w:pPr>
        <w:ind w:left="400"/>
      </w:pPr>
    </w:p>
    <w:p w:rsidR="00E22B46" w:rsidRDefault="00DA0286">
      <w:pPr>
        <w:numPr>
          <w:ilvl w:val="0"/>
          <w:numId w:val="23"/>
        </w:numPr>
      </w:pPr>
      <w:r>
        <w:rPr>
          <w:rFonts w:hint="eastAsia"/>
        </w:rPr>
        <w:t>Result</w:t>
      </w:r>
      <w:r>
        <w:rPr>
          <w:rFonts w:hint="eastAsia"/>
        </w:rPr>
        <w:t>：识别结果</w:t>
      </w:r>
    </w:p>
    <w:p w:rsidR="00E22B46" w:rsidRDefault="00E22B46">
      <w:pPr>
        <w:rPr>
          <w:b/>
          <w:bCs/>
          <w:sz w:val="22"/>
          <w:szCs w:val="22"/>
        </w:rPr>
      </w:pPr>
    </w:p>
    <w:p w:rsidR="00E22B46" w:rsidRDefault="00DA0286">
      <w:pPr>
        <w:pStyle w:val="2"/>
      </w:pPr>
      <w:bookmarkStart w:id="225" w:name="_Toc518038517"/>
      <w:r>
        <w:rPr>
          <w:rFonts w:hint="eastAsia"/>
        </w:rPr>
        <w:t>7.Communicate</w:t>
      </w:r>
      <w:r>
        <w:rPr>
          <w:rFonts w:hint="eastAsia"/>
        </w:rPr>
        <w:t>：通讯</w:t>
      </w:r>
      <w:bookmarkEnd w:id="225"/>
    </w:p>
    <w:p w:rsidR="00E22B46" w:rsidRDefault="00DA0286">
      <w:pPr>
        <w:pStyle w:val="3"/>
      </w:pPr>
      <w:bookmarkStart w:id="226" w:name="_Toc518038518"/>
      <w:r>
        <w:rPr>
          <w:rFonts w:hint="eastAsia"/>
        </w:rPr>
        <w:t>7.1SerialPort</w:t>
      </w:r>
      <w:r>
        <w:rPr>
          <w:rFonts w:hint="eastAsia"/>
        </w:rPr>
        <w:t>：</w:t>
      </w:r>
      <w:bookmarkEnd w:id="226"/>
    </w:p>
    <w:p w:rsidR="00E22B46" w:rsidRDefault="00DA0286">
      <w:r>
        <w:rPr>
          <w:noProof/>
        </w:rPr>
        <w:drawing>
          <wp:anchor distT="0" distB="0" distL="114300" distR="114300" simplePos="0" relativeHeight="251687936" behindDoc="0" locked="0" layoutInCell="1" allowOverlap="1">
            <wp:simplePos x="0" y="0"/>
            <wp:positionH relativeFrom="column">
              <wp:posOffset>266700</wp:posOffset>
            </wp:positionH>
            <wp:positionV relativeFrom="paragraph">
              <wp:posOffset>5715</wp:posOffset>
            </wp:positionV>
            <wp:extent cx="1171575" cy="323850"/>
            <wp:effectExtent l="0" t="0" r="9525" b="0"/>
            <wp:wrapSquare wrapText="bothSides"/>
            <wp:docPr id="27"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6"/>
                    <pic:cNvPicPr>
                      <a:picLocks noChangeAspect="1"/>
                    </pic:cNvPicPr>
                  </pic:nvPicPr>
                  <pic:blipFill>
                    <a:blip r:embed="rId75" cstate="print"/>
                    <a:stretch>
                      <a:fillRect/>
                    </a:stretch>
                  </pic:blipFill>
                  <pic:spPr>
                    <a:xfrm>
                      <a:off x="0" y="0"/>
                      <a:ext cx="1171575" cy="323850"/>
                    </a:xfrm>
                    <a:prstGeom prst="rect">
                      <a:avLst/>
                    </a:prstGeom>
                    <a:noFill/>
                    <a:ln w="9525">
                      <a:noFill/>
                    </a:ln>
                  </pic:spPr>
                </pic:pic>
              </a:graphicData>
            </a:graphic>
          </wp:anchor>
        </w:drawing>
      </w:r>
      <w:r>
        <w:rPr>
          <w:rFonts w:hint="eastAsia"/>
        </w:rPr>
        <w:t>功能是创建串口，双击工具栏中的选项</w:t>
      </w:r>
    </w:p>
    <w:p w:rsidR="00E22B46" w:rsidRDefault="00E22B46"/>
    <w:p w:rsidR="00E22B46" w:rsidRDefault="00DA0286">
      <w:pPr>
        <w:ind w:firstLine="420"/>
      </w:pPr>
      <w:r>
        <w:rPr>
          <w:rFonts w:hint="eastAsia"/>
          <w:noProof/>
        </w:rPr>
        <w:lastRenderedPageBreak/>
        <w:drawing>
          <wp:anchor distT="0" distB="0" distL="114300" distR="114300" simplePos="0" relativeHeight="251688960" behindDoc="0" locked="0" layoutInCell="1" allowOverlap="1">
            <wp:simplePos x="0" y="0"/>
            <wp:positionH relativeFrom="column">
              <wp:posOffset>305435</wp:posOffset>
            </wp:positionH>
            <wp:positionV relativeFrom="paragraph">
              <wp:posOffset>56515</wp:posOffset>
            </wp:positionV>
            <wp:extent cx="1885950" cy="2313940"/>
            <wp:effectExtent l="0" t="0" r="0" b="10160"/>
            <wp:wrapSquare wrapText="bothSides"/>
            <wp:docPr id="21"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7"/>
                    <pic:cNvPicPr>
                      <a:picLocks noChangeAspect="1"/>
                    </pic:cNvPicPr>
                  </pic:nvPicPr>
                  <pic:blipFill>
                    <a:blip r:embed="rId76" cstate="print"/>
                    <a:stretch>
                      <a:fillRect/>
                    </a:stretch>
                  </pic:blipFill>
                  <pic:spPr>
                    <a:xfrm>
                      <a:off x="0" y="0"/>
                      <a:ext cx="1885950" cy="2313940"/>
                    </a:xfrm>
                    <a:prstGeom prst="rect">
                      <a:avLst/>
                    </a:prstGeom>
                    <a:noFill/>
                    <a:ln w="9525">
                      <a:noFill/>
                    </a:ln>
                  </pic:spPr>
                </pic:pic>
              </a:graphicData>
            </a:graphic>
          </wp:anchor>
        </w:drawing>
      </w:r>
    </w:p>
    <w:p w:rsidR="00E22B46" w:rsidRDefault="00DA0286">
      <w:pPr>
        <w:numPr>
          <w:ilvl w:val="0"/>
          <w:numId w:val="24"/>
        </w:numPr>
      </w:pPr>
      <w:r>
        <w:rPr>
          <w:rFonts w:hint="eastAsia"/>
        </w:rPr>
        <w:t>Step Name</w:t>
      </w:r>
      <w:r>
        <w:rPr>
          <w:rFonts w:hint="eastAsia"/>
        </w:rPr>
        <w:t>：</w:t>
      </w:r>
      <w:r>
        <w:rPr>
          <w:rFonts w:hint="eastAsia"/>
        </w:rPr>
        <w:t>Step</w:t>
      </w:r>
      <w:r>
        <w:rPr>
          <w:rFonts w:hint="eastAsia"/>
        </w:rPr>
        <w:t>的名称。</w:t>
      </w:r>
    </w:p>
    <w:p w:rsidR="00E22B46" w:rsidRDefault="00E22B46">
      <w:pPr>
        <w:ind w:left="400"/>
      </w:pPr>
    </w:p>
    <w:p w:rsidR="00E22B46" w:rsidRDefault="00DA0286">
      <w:pPr>
        <w:numPr>
          <w:ilvl w:val="0"/>
          <w:numId w:val="24"/>
        </w:numPr>
      </w:pPr>
      <w:r>
        <w:rPr>
          <w:rFonts w:hint="eastAsia"/>
        </w:rPr>
        <w:t>Serial Port</w:t>
      </w:r>
      <w:r>
        <w:rPr>
          <w:rFonts w:hint="eastAsia"/>
        </w:rPr>
        <w:t>：选择要创建的串口。</w:t>
      </w:r>
    </w:p>
    <w:p w:rsidR="00E22B46" w:rsidRDefault="00E22B46">
      <w:pPr>
        <w:ind w:left="400"/>
      </w:pPr>
    </w:p>
    <w:p w:rsidR="00E22B46" w:rsidRDefault="00DA0286">
      <w:pPr>
        <w:numPr>
          <w:ilvl w:val="0"/>
          <w:numId w:val="24"/>
        </w:numPr>
      </w:pPr>
      <w:r>
        <w:rPr>
          <w:rFonts w:hint="eastAsia"/>
        </w:rPr>
        <w:t>Baud Rate</w:t>
      </w:r>
      <w:r>
        <w:rPr>
          <w:rFonts w:hint="eastAsia"/>
        </w:rPr>
        <w:t>：波特率。</w:t>
      </w:r>
    </w:p>
    <w:p w:rsidR="00E22B46" w:rsidRDefault="00E22B46">
      <w:pPr>
        <w:ind w:left="400"/>
      </w:pPr>
    </w:p>
    <w:p w:rsidR="00E22B46" w:rsidRDefault="00DA0286">
      <w:pPr>
        <w:numPr>
          <w:ilvl w:val="0"/>
          <w:numId w:val="24"/>
        </w:numPr>
      </w:pPr>
      <w:proofErr w:type="spellStart"/>
      <w:r>
        <w:rPr>
          <w:rFonts w:hint="eastAsia"/>
        </w:rPr>
        <w:t>DataBits</w:t>
      </w:r>
      <w:proofErr w:type="spellEnd"/>
      <w:r>
        <w:rPr>
          <w:rFonts w:hint="eastAsia"/>
        </w:rPr>
        <w:t>：数据位。</w:t>
      </w:r>
    </w:p>
    <w:p w:rsidR="00E22B46" w:rsidRDefault="00E22B46">
      <w:pPr>
        <w:ind w:left="400"/>
      </w:pPr>
    </w:p>
    <w:p w:rsidR="00E22B46" w:rsidRDefault="00DA0286">
      <w:pPr>
        <w:numPr>
          <w:ilvl w:val="0"/>
          <w:numId w:val="24"/>
        </w:numPr>
      </w:pPr>
      <w:r>
        <w:rPr>
          <w:rFonts w:hint="eastAsia"/>
        </w:rPr>
        <w:t>Parity</w:t>
      </w:r>
      <w:r>
        <w:rPr>
          <w:rFonts w:hint="eastAsia"/>
        </w:rPr>
        <w:t>：</w:t>
      </w:r>
      <w:del w:id="227" w:author="GTY" w:date="2018-06-29T12:20:00Z">
        <w:r w:rsidDel="00A20FCA">
          <w:rPr>
            <w:rFonts w:hint="eastAsia"/>
          </w:rPr>
          <w:delText>奇偶性</w:delText>
        </w:r>
      </w:del>
      <w:ins w:id="228" w:author="GTY" w:date="2018-06-29T12:20:00Z">
        <w:r w:rsidR="00A20FCA">
          <w:rPr>
            <w:rFonts w:hint="eastAsia"/>
          </w:rPr>
          <w:t>奇偶校验</w:t>
        </w:r>
      </w:ins>
      <w:r>
        <w:rPr>
          <w:rFonts w:hint="eastAsia"/>
        </w:rPr>
        <w:t>。</w:t>
      </w:r>
    </w:p>
    <w:p w:rsidR="00E22B46" w:rsidRDefault="00E22B46">
      <w:pPr>
        <w:ind w:left="400"/>
      </w:pPr>
    </w:p>
    <w:p w:rsidR="00E22B46" w:rsidRDefault="00DA0286">
      <w:pPr>
        <w:numPr>
          <w:ilvl w:val="0"/>
          <w:numId w:val="24"/>
        </w:numPr>
        <w:rPr>
          <w:ins w:id="229" w:author="GTY" w:date="2018-06-29T12:20:00Z"/>
        </w:rPr>
      </w:pPr>
      <w:proofErr w:type="spellStart"/>
      <w:r>
        <w:rPr>
          <w:rFonts w:hint="eastAsia"/>
        </w:rPr>
        <w:t>StopBites</w:t>
      </w:r>
      <w:proofErr w:type="spellEnd"/>
      <w:r>
        <w:rPr>
          <w:rFonts w:hint="eastAsia"/>
        </w:rPr>
        <w:t>：停止位。</w:t>
      </w:r>
    </w:p>
    <w:p w:rsidR="00000000" w:rsidRDefault="00887575">
      <w:pPr>
        <w:pStyle w:val="a8"/>
        <w:rPr>
          <w:ins w:id="230" w:author="GTY" w:date="2018-06-29T12:20:00Z"/>
        </w:rPr>
        <w:pPrChange w:id="231" w:author="GTY" w:date="2018-06-29T12:20:00Z">
          <w:pPr>
            <w:numPr>
              <w:numId w:val="24"/>
            </w:numPr>
            <w:ind w:firstLine="400"/>
          </w:pPr>
        </w:pPrChange>
      </w:pPr>
    </w:p>
    <w:p w:rsidR="00000000" w:rsidRDefault="00887575">
      <w:pPr>
        <w:ind w:left="400"/>
        <w:pPrChange w:id="232" w:author="GTY" w:date="2018-06-29T12:20:00Z">
          <w:pPr>
            <w:numPr>
              <w:numId w:val="24"/>
            </w:numPr>
            <w:ind w:firstLine="400"/>
          </w:pPr>
        </w:pPrChange>
      </w:pPr>
    </w:p>
    <w:p w:rsidR="00E22B46" w:rsidRDefault="00DA0286">
      <w:pPr>
        <w:pStyle w:val="3"/>
      </w:pPr>
      <w:bookmarkStart w:id="233" w:name="_Toc518038519"/>
      <w:r>
        <w:rPr>
          <w:rFonts w:hint="eastAsia"/>
        </w:rPr>
        <w:t>7.2Ethernet</w:t>
      </w:r>
      <w:r>
        <w:rPr>
          <w:rFonts w:hint="eastAsia"/>
        </w:rPr>
        <w:t>：</w:t>
      </w:r>
      <w:bookmarkEnd w:id="233"/>
    </w:p>
    <w:p w:rsidR="00E22B46" w:rsidRDefault="00DA0286">
      <w:r>
        <w:rPr>
          <w:noProof/>
        </w:rPr>
        <w:drawing>
          <wp:anchor distT="0" distB="0" distL="114300" distR="114300" simplePos="0" relativeHeight="251689984" behindDoc="0" locked="0" layoutInCell="1" allowOverlap="1">
            <wp:simplePos x="0" y="0"/>
            <wp:positionH relativeFrom="column">
              <wp:posOffset>333375</wp:posOffset>
            </wp:positionH>
            <wp:positionV relativeFrom="paragraph">
              <wp:posOffset>5715</wp:posOffset>
            </wp:positionV>
            <wp:extent cx="857250" cy="295275"/>
            <wp:effectExtent l="0" t="0" r="0" b="9525"/>
            <wp:wrapSquare wrapText="bothSides"/>
            <wp:docPr id="39"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8"/>
                    <pic:cNvPicPr>
                      <a:picLocks noChangeAspect="1"/>
                    </pic:cNvPicPr>
                  </pic:nvPicPr>
                  <pic:blipFill>
                    <a:blip r:embed="rId77" cstate="print"/>
                    <a:stretch>
                      <a:fillRect/>
                    </a:stretch>
                  </pic:blipFill>
                  <pic:spPr>
                    <a:xfrm>
                      <a:off x="0" y="0"/>
                      <a:ext cx="857250" cy="295275"/>
                    </a:xfrm>
                    <a:prstGeom prst="rect">
                      <a:avLst/>
                    </a:prstGeom>
                    <a:noFill/>
                    <a:ln w="9525">
                      <a:noFill/>
                    </a:ln>
                  </pic:spPr>
                </pic:pic>
              </a:graphicData>
            </a:graphic>
          </wp:anchor>
        </w:drawing>
      </w:r>
      <w:r>
        <w:rPr>
          <w:rFonts w:hint="eastAsia"/>
        </w:rPr>
        <w:t>功能是创建网络连接，双击工具栏中的选项</w:t>
      </w:r>
    </w:p>
    <w:p w:rsidR="00E22B46" w:rsidRDefault="00DA0286">
      <w:r>
        <w:rPr>
          <w:rFonts w:hint="eastAsia"/>
          <w:noProof/>
        </w:rPr>
        <w:drawing>
          <wp:anchor distT="0" distB="0" distL="114300" distR="114300" simplePos="0" relativeHeight="251691008" behindDoc="0" locked="0" layoutInCell="1" allowOverlap="1">
            <wp:simplePos x="0" y="0"/>
            <wp:positionH relativeFrom="column">
              <wp:posOffset>-981075</wp:posOffset>
            </wp:positionH>
            <wp:positionV relativeFrom="paragraph">
              <wp:posOffset>195580</wp:posOffset>
            </wp:positionV>
            <wp:extent cx="2133600" cy="3085465"/>
            <wp:effectExtent l="0" t="0" r="0" b="635"/>
            <wp:wrapSquare wrapText="bothSides"/>
            <wp:docPr id="40"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9"/>
                    <pic:cNvPicPr>
                      <a:picLocks noChangeAspect="1"/>
                    </pic:cNvPicPr>
                  </pic:nvPicPr>
                  <pic:blipFill>
                    <a:blip r:embed="rId78" cstate="print"/>
                    <a:stretch>
                      <a:fillRect/>
                    </a:stretch>
                  </pic:blipFill>
                  <pic:spPr>
                    <a:xfrm>
                      <a:off x="0" y="0"/>
                      <a:ext cx="2133600" cy="3085465"/>
                    </a:xfrm>
                    <a:prstGeom prst="rect">
                      <a:avLst/>
                    </a:prstGeom>
                    <a:noFill/>
                    <a:ln w="9525">
                      <a:noFill/>
                    </a:ln>
                  </pic:spPr>
                </pic:pic>
              </a:graphicData>
            </a:graphic>
          </wp:anchor>
        </w:drawing>
      </w:r>
    </w:p>
    <w:p w:rsidR="00E22B46" w:rsidRDefault="00E22B46">
      <w:pPr>
        <w:ind w:firstLine="420"/>
      </w:pPr>
    </w:p>
    <w:p w:rsidR="00E22B46" w:rsidRDefault="00DA0286">
      <w:pPr>
        <w:numPr>
          <w:ilvl w:val="0"/>
          <w:numId w:val="25"/>
        </w:numPr>
      </w:pPr>
      <w:r>
        <w:rPr>
          <w:rFonts w:hint="eastAsia"/>
        </w:rPr>
        <w:t>Step Name</w:t>
      </w:r>
      <w:r>
        <w:rPr>
          <w:rFonts w:hint="eastAsia"/>
        </w:rPr>
        <w:t>：</w:t>
      </w:r>
      <w:r>
        <w:rPr>
          <w:rFonts w:hint="eastAsia"/>
        </w:rPr>
        <w:t>Step</w:t>
      </w:r>
      <w:r>
        <w:rPr>
          <w:rFonts w:hint="eastAsia"/>
        </w:rPr>
        <w:t>的名称。</w:t>
      </w:r>
    </w:p>
    <w:p w:rsidR="00E22B46" w:rsidRDefault="00E22B46">
      <w:pPr>
        <w:ind w:firstLine="420"/>
      </w:pPr>
    </w:p>
    <w:p w:rsidR="00E22B46" w:rsidRDefault="00DA0286">
      <w:pPr>
        <w:numPr>
          <w:ilvl w:val="0"/>
          <w:numId w:val="25"/>
        </w:numPr>
      </w:pPr>
      <w:r>
        <w:rPr>
          <w:rFonts w:hint="eastAsia"/>
        </w:rPr>
        <w:t>TCP/UDP</w:t>
      </w:r>
      <w:r>
        <w:rPr>
          <w:rFonts w:hint="eastAsia"/>
        </w:rPr>
        <w:t>：选择</w:t>
      </w:r>
      <w:proofErr w:type="spellStart"/>
      <w:r>
        <w:rPr>
          <w:rFonts w:hint="eastAsia"/>
        </w:rPr>
        <w:t>tcp</w:t>
      </w:r>
      <w:proofErr w:type="spellEnd"/>
      <w:r>
        <w:rPr>
          <w:rFonts w:hint="eastAsia"/>
        </w:rPr>
        <w:t>或</w:t>
      </w:r>
      <w:proofErr w:type="spellStart"/>
      <w:r>
        <w:rPr>
          <w:rFonts w:hint="eastAsia"/>
        </w:rPr>
        <w:t>udp</w:t>
      </w:r>
      <w:proofErr w:type="spellEnd"/>
      <w:r>
        <w:rPr>
          <w:rFonts w:hint="eastAsia"/>
        </w:rPr>
        <w:t>类型。</w:t>
      </w:r>
    </w:p>
    <w:p w:rsidR="00E22B46" w:rsidRDefault="00E22B46">
      <w:pPr>
        <w:ind w:firstLine="420"/>
      </w:pPr>
    </w:p>
    <w:p w:rsidR="00E22B46" w:rsidRDefault="00DA0286">
      <w:pPr>
        <w:numPr>
          <w:ilvl w:val="0"/>
          <w:numId w:val="25"/>
        </w:numPr>
      </w:pPr>
      <w:r>
        <w:rPr>
          <w:rFonts w:hint="eastAsia"/>
        </w:rPr>
        <w:t>Server/Client</w:t>
      </w:r>
      <w:r>
        <w:rPr>
          <w:rFonts w:hint="eastAsia"/>
        </w:rPr>
        <w:t>：选择服务器或客户端。</w:t>
      </w:r>
    </w:p>
    <w:p w:rsidR="00E22B46" w:rsidRDefault="00E22B46">
      <w:pPr>
        <w:ind w:firstLine="420"/>
      </w:pPr>
    </w:p>
    <w:p w:rsidR="00E22B46" w:rsidRDefault="00DA0286">
      <w:pPr>
        <w:numPr>
          <w:ilvl w:val="0"/>
          <w:numId w:val="25"/>
        </w:numPr>
      </w:pPr>
      <w:proofErr w:type="spellStart"/>
      <w:r>
        <w:rPr>
          <w:rFonts w:hint="eastAsia"/>
        </w:rPr>
        <w:t>ClientList</w:t>
      </w:r>
      <w:proofErr w:type="spellEnd"/>
      <w:r>
        <w:rPr>
          <w:rFonts w:hint="eastAsia"/>
        </w:rPr>
        <w:t>：</w:t>
      </w:r>
      <w:bookmarkStart w:id="234" w:name="OLE_LINK21"/>
      <w:r>
        <w:rPr>
          <w:rFonts w:hint="eastAsia"/>
        </w:rPr>
        <w:t>选择</w:t>
      </w:r>
      <w:proofErr w:type="spellStart"/>
      <w:r>
        <w:rPr>
          <w:rFonts w:hint="eastAsia"/>
        </w:rPr>
        <w:t>tcp</w:t>
      </w:r>
      <w:proofErr w:type="spellEnd"/>
      <w:r>
        <w:rPr>
          <w:rFonts w:hint="eastAsia"/>
        </w:rPr>
        <w:t>服务器时有效，</w:t>
      </w:r>
      <w:bookmarkEnd w:id="234"/>
      <w:r>
        <w:rPr>
          <w:rFonts w:hint="eastAsia"/>
        </w:rPr>
        <w:t>用于显示客户端</w:t>
      </w:r>
    </w:p>
    <w:p w:rsidR="00E22B46" w:rsidRDefault="00E22B46">
      <w:pPr>
        <w:ind w:firstLine="420"/>
      </w:pPr>
    </w:p>
    <w:p w:rsidR="00E22B46" w:rsidRDefault="00DA0286">
      <w:pPr>
        <w:numPr>
          <w:ilvl w:val="0"/>
          <w:numId w:val="25"/>
        </w:numPr>
      </w:pPr>
      <w:r>
        <w:rPr>
          <w:rFonts w:hint="eastAsia"/>
        </w:rPr>
        <w:t>Port</w:t>
      </w:r>
      <w:r>
        <w:rPr>
          <w:rFonts w:hint="eastAsia"/>
        </w:rPr>
        <w:t>：端口号</w:t>
      </w:r>
    </w:p>
    <w:p w:rsidR="00E22B46" w:rsidRDefault="00E22B46">
      <w:pPr>
        <w:ind w:firstLine="420"/>
      </w:pPr>
    </w:p>
    <w:p w:rsidR="00E22B46" w:rsidRDefault="00DA0286">
      <w:pPr>
        <w:numPr>
          <w:ilvl w:val="0"/>
          <w:numId w:val="25"/>
        </w:numPr>
      </w:pPr>
      <w:r>
        <w:rPr>
          <w:rFonts w:hint="eastAsia"/>
        </w:rPr>
        <w:t>IP</w:t>
      </w:r>
      <w:r>
        <w:rPr>
          <w:rFonts w:hint="eastAsia"/>
        </w:rPr>
        <w:t>：选择</w:t>
      </w:r>
      <w:proofErr w:type="spellStart"/>
      <w:r>
        <w:rPr>
          <w:rFonts w:hint="eastAsia"/>
        </w:rPr>
        <w:t>udp</w:t>
      </w:r>
      <w:proofErr w:type="spellEnd"/>
      <w:r>
        <w:rPr>
          <w:rFonts w:hint="eastAsia"/>
        </w:rPr>
        <w:t>时生效，填写本机</w:t>
      </w:r>
      <w:proofErr w:type="spellStart"/>
      <w:r>
        <w:rPr>
          <w:rFonts w:hint="eastAsia"/>
        </w:rPr>
        <w:t>ip</w:t>
      </w:r>
      <w:proofErr w:type="spellEnd"/>
      <w:r>
        <w:rPr>
          <w:rFonts w:hint="eastAsia"/>
        </w:rPr>
        <w:t>。</w:t>
      </w:r>
    </w:p>
    <w:p w:rsidR="00E22B46" w:rsidRDefault="00E22B46">
      <w:pPr>
        <w:ind w:firstLine="420"/>
      </w:pPr>
    </w:p>
    <w:p w:rsidR="00E22B46" w:rsidRDefault="00DA0286">
      <w:pPr>
        <w:numPr>
          <w:ilvl w:val="0"/>
          <w:numId w:val="25"/>
        </w:numPr>
      </w:pPr>
      <w:r>
        <w:rPr>
          <w:rFonts w:hint="eastAsia"/>
        </w:rPr>
        <w:t>Listen</w:t>
      </w:r>
      <w:r>
        <w:rPr>
          <w:rFonts w:hint="eastAsia"/>
        </w:rPr>
        <w:t>按钮：选择</w:t>
      </w:r>
      <w:proofErr w:type="spellStart"/>
      <w:r>
        <w:rPr>
          <w:rFonts w:hint="eastAsia"/>
        </w:rPr>
        <w:t>tcp</w:t>
      </w:r>
      <w:proofErr w:type="spellEnd"/>
      <w:r>
        <w:rPr>
          <w:rFonts w:hint="eastAsia"/>
        </w:rPr>
        <w:t>的服务器时有效，监听本地端口。</w:t>
      </w:r>
    </w:p>
    <w:p w:rsidR="00E22B46" w:rsidRDefault="00E22B46">
      <w:pPr>
        <w:ind w:firstLine="420"/>
      </w:pPr>
    </w:p>
    <w:p w:rsidR="00E22B46" w:rsidRDefault="00E22B46">
      <w:pPr>
        <w:ind w:firstLineChars="300" w:firstLine="630"/>
        <w:rPr>
          <w:szCs w:val="22"/>
        </w:rPr>
      </w:pPr>
    </w:p>
    <w:p w:rsidR="00E22B46" w:rsidRDefault="00DA0286">
      <w:pPr>
        <w:pStyle w:val="3"/>
      </w:pPr>
      <w:bookmarkStart w:id="235" w:name="_Toc518038520"/>
      <w:r>
        <w:rPr>
          <w:rFonts w:hint="eastAsia"/>
        </w:rPr>
        <w:t xml:space="preserve">7.3 </w:t>
      </w:r>
      <w:proofErr w:type="spellStart"/>
      <w:r>
        <w:rPr>
          <w:rFonts w:hint="eastAsia"/>
        </w:rPr>
        <w:t>Modbus</w:t>
      </w:r>
      <w:proofErr w:type="spellEnd"/>
      <w:r>
        <w:rPr>
          <w:rFonts w:hint="eastAsia"/>
        </w:rPr>
        <w:t xml:space="preserve"> Write</w:t>
      </w:r>
      <w:bookmarkEnd w:id="235"/>
    </w:p>
    <w:p w:rsidR="00E22B46" w:rsidRDefault="00DA0286">
      <w:r>
        <w:rPr>
          <w:rFonts w:hint="eastAsia"/>
        </w:rPr>
        <w:t xml:space="preserve">     </w:t>
      </w:r>
      <w:r>
        <w:rPr>
          <w:noProof/>
        </w:rPr>
        <w:drawing>
          <wp:anchor distT="0" distB="0" distL="114300" distR="114300" simplePos="0" relativeHeight="251736064" behindDoc="0" locked="0" layoutInCell="1" allowOverlap="1">
            <wp:simplePos x="0" y="0"/>
            <wp:positionH relativeFrom="column">
              <wp:posOffset>333375</wp:posOffset>
            </wp:positionH>
            <wp:positionV relativeFrom="paragraph">
              <wp:posOffset>17145</wp:posOffset>
            </wp:positionV>
            <wp:extent cx="2343150" cy="352425"/>
            <wp:effectExtent l="0" t="0" r="0" b="9525"/>
            <wp:wrapSquare wrapText="bothSides"/>
            <wp:docPr id="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
                    <pic:cNvPicPr>
                      <a:picLocks noChangeAspect="1"/>
                    </pic:cNvPicPr>
                  </pic:nvPicPr>
                  <pic:blipFill>
                    <a:blip r:embed="rId79" cstate="print"/>
                    <a:stretch>
                      <a:fillRect/>
                    </a:stretch>
                  </pic:blipFill>
                  <pic:spPr>
                    <a:xfrm>
                      <a:off x="0" y="0"/>
                      <a:ext cx="2343150" cy="352425"/>
                    </a:xfrm>
                    <a:prstGeom prst="rect">
                      <a:avLst/>
                    </a:prstGeom>
                    <a:noFill/>
                    <a:ln w="9525">
                      <a:noFill/>
                    </a:ln>
                  </pic:spPr>
                </pic:pic>
              </a:graphicData>
            </a:graphic>
          </wp:anchor>
        </w:drawing>
      </w:r>
      <w:r>
        <w:rPr>
          <w:rFonts w:hint="eastAsia"/>
        </w:rPr>
        <w:t>功能是标准协议的</w:t>
      </w:r>
      <w:proofErr w:type="spellStart"/>
      <w:r>
        <w:rPr>
          <w:rFonts w:hint="eastAsia"/>
        </w:rPr>
        <w:t>Modbus</w:t>
      </w:r>
      <w:proofErr w:type="spellEnd"/>
      <w:r>
        <w:rPr>
          <w:rFonts w:hint="eastAsia"/>
        </w:rPr>
        <w:t>写入</w:t>
      </w:r>
    </w:p>
    <w:p w:rsidR="00E22B46" w:rsidRDefault="00E22B46"/>
    <w:p w:rsidR="00E22B46" w:rsidRDefault="00E22B46"/>
    <w:p w:rsidR="00E22B46" w:rsidRDefault="00DA0286">
      <w:pPr>
        <w:pStyle w:val="3"/>
      </w:pPr>
      <w:bookmarkStart w:id="236" w:name="_Toc518038521"/>
      <w:r>
        <w:rPr>
          <w:rFonts w:hint="eastAsia"/>
        </w:rPr>
        <w:t xml:space="preserve">7.3 </w:t>
      </w:r>
      <w:proofErr w:type="spellStart"/>
      <w:r>
        <w:rPr>
          <w:rFonts w:hint="eastAsia"/>
        </w:rPr>
        <w:t>Modbus</w:t>
      </w:r>
      <w:proofErr w:type="spellEnd"/>
      <w:r>
        <w:rPr>
          <w:rFonts w:hint="eastAsia"/>
        </w:rPr>
        <w:t xml:space="preserve"> Read</w:t>
      </w:r>
      <w:bookmarkEnd w:id="236"/>
    </w:p>
    <w:p w:rsidR="00E22B46" w:rsidRDefault="00DA0286">
      <w:pPr>
        <w:ind w:firstLineChars="300" w:firstLine="630"/>
      </w:pPr>
      <w:r>
        <w:rPr>
          <w:noProof/>
        </w:rPr>
        <w:drawing>
          <wp:anchor distT="0" distB="0" distL="114300" distR="114300" simplePos="0" relativeHeight="251815936" behindDoc="0" locked="0" layoutInCell="1" allowOverlap="1">
            <wp:simplePos x="0" y="0"/>
            <wp:positionH relativeFrom="column">
              <wp:posOffset>333375</wp:posOffset>
            </wp:positionH>
            <wp:positionV relativeFrom="paragraph">
              <wp:posOffset>17145</wp:posOffset>
            </wp:positionV>
            <wp:extent cx="2343150" cy="352425"/>
            <wp:effectExtent l="0" t="0" r="0" b="9525"/>
            <wp:wrapSquare wrapText="bothSides"/>
            <wp:docPr id="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
                    <pic:cNvPicPr>
                      <a:picLocks noChangeAspect="1"/>
                    </pic:cNvPicPr>
                  </pic:nvPicPr>
                  <pic:blipFill>
                    <a:blip r:embed="rId79" cstate="print"/>
                    <a:stretch>
                      <a:fillRect/>
                    </a:stretch>
                  </pic:blipFill>
                  <pic:spPr>
                    <a:xfrm>
                      <a:off x="0" y="0"/>
                      <a:ext cx="2343150" cy="352425"/>
                    </a:xfrm>
                    <a:prstGeom prst="rect">
                      <a:avLst/>
                    </a:prstGeom>
                    <a:noFill/>
                    <a:ln w="9525">
                      <a:noFill/>
                    </a:ln>
                  </pic:spPr>
                </pic:pic>
              </a:graphicData>
            </a:graphic>
          </wp:anchor>
        </w:drawing>
      </w:r>
      <w:r>
        <w:rPr>
          <w:rFonts w:hint="eastAsia"/>
        </w:rPr>
        <w:t>功能是标准协议的</w:t>
      </w:r>
      <w:proofErr w:type="spellStart"/>
      <w:r>
        <w:rPr>
          <w:rFonts w:hint="eastAsia"/>
        </w:rPr>
        <w:t>Modbus</w:t>
      </w:r>
      <w:proofErr w:type="spellEnd"/>
      <w:r>
        <w:rPr>
          <w:noProof/>
        </w:rPr>
        <w:drawing>
          <wp:anchor distT="0" distB="0" distL="114300" distR="114300" simplePos="0" relativeHeight="251737088" behindDoc="0" locked="0" layoutInCell="1" allowOverlap="1">
            <wp:simplePos x="0" y="0"/>
            <wp:positionH relativeFrom="column">
              <wp:posOffset>342900</wp:posOffset>
            </wp:positionH>
            <wp:positionV relativeFrom="paragraph">
              <wp:posOffset>3810</wp:posOffset>
            </wp:positionV>
            <wp:extent cx="2371725" cy="400050"/>
            <wp:effectExtent l="0" t="0" r="9525" b="0"/>
            <wp:wrapSquare wrapText="bothSides"/>
            <wp:docPr id="7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2"/>
                    <pic:cNvPicPr>
                      <a:picLocks noChangeAspect="1"/>
                    </pic:cNvPicPr>
                  </pic:nvPicPr>
                  <pic:blipFill>
                    <a:blip r:embed="rId80" cstate="print"/>
                    <a:stretch>
                      <a:fillRect/>
                    </a:stretch>
                  </pic:blipFill>
                  <pic:spPr>
                    <a:xfrm>
                      <a:off x="0" y="0"/>
                      <a:ext cx="2371725" cy="400050"/>
                    </a:xfrm>
                    <a:prstGeom prst="rect">
                      <a:avLst/>
                    </a:prstGeom>
                    <a:noFill/>
                    <a:ln w="9525">
                      <a:noFill/>
                    </a:ln>
                  </pic:spPr>
                </pic:pic>
              </a:graphicData>
            </a:graphic>
          </wp:anchor>
        </w:drawing>
      </w:r>
      <w:r>
        <w:rPr>
          <w:rFonts w:hint="eastAsia"/>
        </w:rPr>
        <w:t>读取</w:t>
      </w:r>
    </w:p>
    <w:p w:rsidR="00E22B46" w:rsidRDefault="00E22B46">
      <w:pPr>
        <w:ind w:firstLineChars="300" w:firstLine="723"/>
        <w:rPr>
          <w:b/>
          <w:bCs/>
          <w:sz w:val="24"/>
          <w:szCs w:val="24"/>
        </w:rPr>
      </w:pPr>
    </w:p>
    <w:p w:rsidR="00E22B46" w:rsidRDefault="00E22B46">
      <w:pPr>
        <w:ind w:firstLineChars="300" w:firstLine="723"/>
        <w:rPr>
          <w:b/>
          <w:bCs/>
          <w:sz w:val="24"/>
          <w:szCs w:val="24"/>
        </w:rPr>
      </w:pPr>
    </w:p>
    <w:p w:rsidR="00E22B46" w:rsidRDefault="00E22B46">
      <w:pPr>
        <w:pStyle w:val="3"/>
      </w:pPr>
    </w:p>
    <w:p w:rsidR="00E22B46" w:rsidRDefault="00E22B46">
      <w:pPr>
        <w:pStyle w:val="3"/>
      </w:pPr>
    </w:p>
    <w:p w:rsidR="00E22B46" w:rsidRDefault="00E22B46"/>
    <w:p w:rsidR="00E22B46" w:rsidRDefault="00DA0286">
      <w:pPr>
        <w:pStyle w:val="3"/>
      </w:pPr>
      <w:bookmarkStart w:id="237" w:name="_Toc518038522"/>
      <w:r>
        <w:rPr>
          <w:rFonts w:hint="eastAsia"/>
        </w:rPr>
        <w:t>7.4SendData</w:t>
      </w:r>
      <w:r>
        <w:rPr>
          <w:rFonts w:hint="eastAsia"/>
        </w:rPr>
        <w:t>：</w:t>
      </w:r>
      <w:bookmarkEnd w:id="237"/>
    </w:p>
    <w:p w:rsidR="00E22B46" w:rsidRDefault="00DA0286">
      <w:r>
        <w:rPr>
          <w:noProof/>
        </w:rPr>
        <w:drawing>
          <wp:anchor distT="0" distB="0" distL="114300" distR="114300" simplePos="0" relativeHeight="251692032" behindDoc="0" locked="0" layoutInCell="1" allowOverlap="1">
            <wp:simplePos x="0" y="0"/>
            <wp:positionH relativeFrom="column">
              <wp:posOffset>323850</wp:posOffset>
            </wp:positionH>
            <wp:positionV relativeFrom="paragraph">
              <wp:posOffset>5715</wp:posOffset>
            </wp:positionV>
            <wp:extent cx="1000125" cy="304800"/>
            <wp:effectExtent l="0" t="0" r="9525" b="0"/>
            <wp:wrapSquare wrapText="bothSides"/>
            <wp:docPr id="24"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2"/>
                    <pic:cNvPicPr>
                      <a:picLocks noChangeAspect="1"/>
                    </pic:cNvPicPr>
                  </pic:nvPicPr>
                  <pic:blipFill>
                    <a:blip r:embed="rId81" cstate="print"/>
                    <a:stretch>
                      <a:fillRect/>
                    </a:stretch>
                  </pic:blipFill>
                  <pic:spPr>
                    <a:xfrm>
                      <a:off x="0" y="0"/>
                      <a:ext cx="1000125" cy="304800"/>
                    </a:xfrm>
                    <a:prstGeom prst="rect">
                      <a:avLst/>
                    </a:prstGeom>
                    <a:noFill/>
                    <a:ln w="9525">
                      <a:noFill/>
                    </a:ln>
                  </pic:spPr>
                </pic:pic>
              </a:graphicData>
            </a:graphic>
          </wp:anchor>
        </w:drawing>
      </w:r>
      <w:r>
        <w:rPr>
          <w:rFonts w:hint="eastAsia"/>
        </w:rPr>
        <w:t>功能是发送数据，双击工具栏中的选项</w:t>
      </w:r>
    </w:p>
    <w:p w:rsidR="00E22B46" w:rsidRDefault="00E22B46">
      <w:pPr>
        <w:ind w:firstLine="420"/>
      </w:pPr>
    </w:p>
    <w:p w:rsidR="00E22B46" w:rsidRDefault="00DA0286">
      <w:pPr>
        <w:ind w:firstLine="420"/>
      </w:pPr>
      <w:r>
        <w:rPr>
          <w:rFonts w:hint="eastAsia"/>
          <w:noProof/>
        </w:rPr>
        <w:drawing>
          <wp:anchor distT="0" distB="0" distL="114300" distR="114300" simplePos="0" relativeHeight="251693056" behindDoc="0" locked="0" layoutInCell="1" allowOverlap="1">
            <wp:simplePos x="0" y="0"/>
            <wp:positionH relativeFrom="column">
              <wp:posOffset>85725</wp:posOffset>
            </wp:positionH>
            <wp:positionV relativeFrom="paragraph">
              <wp:posOffset>13970</wp:posOffset>
            </wp:positionV>
            <wp:extent cx="2362200" cy="3276600"/>
            <wp:effectExtent l="0" t="0" r="0" b="0"/>
            <wp:wrapSquare wrapText="bothSides"/>
            <wp:docPr id="16"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3"/>
                    <pic:cNvPicPr>
                      <a:picLocks noChangeAspect="1"/>
                    </pic:cNvPicPr>
                  </pic:nvPicPr>
                  <pic:blipFill>
                    <a:blip r:embed="rId82" cstate="print"/>
                    <a:stretch>
                      <a:fillRect/>
                    </a:stretch>
                  </pic:blipFill>
                  <pic:spPr>
                    <a:xfrm>
                      <a:off x="0" y="0"/>
                      <a:ext cx="2362200" cy="3276600"/>
                    </a:xfrm>
                    <a:prstGeom prst="rect">
                      <a:avLst/>
                    </a:prstGeom>
                    <a:noFill/>
                    <a:ln w="9525">
                      <a:noFill/>
                    </a:ln>
                  </pic:spPr>
                </pic:pic>
              </a:graphicData>
            </a:graphic>
          </wp:anchor>
        </w:drawing>
      </w:r>
    </w:p>
    <w:p w:rsidR="00E22B46" w:rsidRDefault="00DA0286">
      <w:pPr>
        <w:numPr>
          <w:ilvl w:val="0"/>
          <w:numId w:val="26"/>
        </w:numPr>
      </w:pPr>
      <w:r>
        <w:rPr>
          <w:rFonts w:hint="eastAsia"/>
        </w:rPr>
        <w:t>Step Name</w:t>
      </w:r>
      <w:r>
        <w:rPr>
          <w:rFonts w:hint="eastAsia"/>
        </w:rPr>
        <w:t>：</w:t>
      </w:r>
      <w:r>
        <w:rPr>
          <w:rFonts w:hint="eastAsia"/>
        </w:rPr>
        <w:t>Step</w:t>
      </w:r>
      <w:r>
        <w:rPr>
          <w:rFonts w:hint="eastAsia"/>
        </w:rPr>
        <w:t>的名称。</w:t>
      </w:r>
    </w:p>
    <w:p w:rsidR="00E22B46" w:rsidRDefault="00E22B46">
      <w:pPr>
        <w:ind w:firstLine="420"/>
      </w:pPr>
    </w:p>
    <w:p w:rsidR="00E22B46" w:rsidRDefault="00DA0286">
      <w:pPr>
        <w:numPr>
          <w:ilvl w:val="0"/>
          <w:numId w:val="26"/>
        </w:numPr>
      </w:pPr>
      <w:r>
        <w:rPr>
          <w:rFonts w:hint="eastAsia"/>
        </w:rPr>
        <w:t>Link Type</w:t>
      </w:r>
      <w:r>
        <w:rPr>
          <w:rFonts w:hint="eastAsia"/>
        </w:rPr>
        <w:t>：连接的类型，</w:t>
      </w:r>
      <w:proofErr w:type="spellStart"/>
      <w:r>
        <w:rPr>
          <w:rFonts w:hint="eastAsia"/>
        </w:rPr>
        <w:t>tcp</w:t>
      </w:r>
      <w:proofErr w:type="spellEnd"/>
      <w:r>
        <w:rPr>
          <w:rFonts w:hint="eastAsia"/>
        </w:rPr>
        <w:t>、</w:t>
      </w:r>
      <w:proofErr w:type="spellStart"/>
      <w:r>
        <w:rPr>
          <w:rFonts w:hint="eastAsia"/>
        </w:rPr>
        <w:t>udp</w:t>
      </w:r>
      <w:proofErr w:type="spellEnd"/>
      <w:r>
        <w:rPr>
          <w:rFonts w:hint="eastAsia"/>
        </w:rPr>
        <w:t>和</w:t>
      </w:r>
      <w:r>
        <w:rPr>
          <w:rFonts w:hint="eastAsia"/>
        </w:rPr>
        <w:t>com</w:t>
      </w:r>
      <w:r>
        <w:rPr>
          <w:rFonts w:hint="eastAsia"/>
        </w:rPr>
        <w:t>。</w:t>
      </w:r>
    </w:p>
    <w:p w:rsidR="00E22B46" w:rsidRDefault="00E22B46">
      <w:pPr>
        <w:ind w:firstLine="420"/>
      </w:pPr>
    </w:p>
    <w:p w:rsidR="00E22B46" w:rsidRDefault="00DA0286">
      <w:pPr>
        <w:numPr>
          <w:ilvl w:val="0"/>
          <w:numId w:val="26"/>
        </w:numPr>
      </w:pPr>
      <w:r>
        <w:rPr>
          <w:rFonts w:hint="eastAsia"/>
        </w:rPr>
        <w:t>Link Name</w:t>
      </w:r>
      <w:r>
        <w:rPr>
          <w:rFonts w:hint="eastAsia"/>
        </w:rPr>
        <w:t>：在此</w:t>
      </w:r>
      <w:r>
        <w:rPr>
          <w:rFonts w:hint="eastAsia"/>
        </w:rPr>
        <w:t>step</w:t>
      </w:r>
      <w:r>
        <w:rPr>
          <w:rFonts w:hint="eastAsia"/>
        </w:rPr>
        <w:t>前符合连接类型的</w:t>
      </w:r>
      <w:r>
        <w:rPr>
          <w:rFonts w:hint="eastAsia"/>
        </w:rPr>
        <w:t>step</w:t>
      </w:r>
      <w:r>
        <w:rPr>
          <w:rFonts w:hint="eastAsia"/>
        </w:rPr>
        <w:t>名称。</w:t>
      </w:r>
    </w:p>
    <w:p w:rsidR="00E22B46" w:rsidRDefault="00E22B46">
      <w:pPr>
        <w:ind w:firstLine="420"/>
      </w:pPr>
    </w:p>
    <w:p w:rsidR="00E22B46" w:rsidRDefault="00DA0286">
      <w:pPr>
        <w:numPr>
          <w:ilvl w:val="0"/>
          <w:numId w:val="26"/>
        </w:numPr>
      </w:pPr>
      <w:r>
        <w:rPr>
          <w:rFonts w:hint="eastAsia"/>
        </w:rPr>
        <w:t>IP</w:t>
      </w:r>
      <w:r>
        <w:rPr>
          <w:rFonts w:hint="eastAsia"/>
        </w:rPr>
        <w:t>：选择</w:t>
      </w:r>
      <w:proofErr w:type="spellStart"/>
      <w:r>
        <w:rPr>
          <w:rFonts w:hint="eastAsia"/>
        </w:rPr>
        <w:t>udp</w:t>
      </w:r>
      <w:proofErr w:type="spellEnd"/>
      <w:r>
        <w:rPr>
          <w:rFonts w:hint="eastAsia"/>
        </w:rPr>
        <w:t>类型时有效，发送目标的</w:t>
      </w:r>
      <w:proofErr w:type="spellStart"/>
      <w:r>
        <w:rPr>
          <w:rFonts w:hint="eastAsia"/>
        </w:rPr>
        <w:t>ip</w:t>
      </w:r>
      <w:proofErr w:type="spellEnd"/>
      <w:r>
        <w:rPr>
          <w:rFonts w:hint="eastAsia"/>
        </w:rPr>
        <w:t>。</w:t>
      </w:r>
    </w:p>
    <w:p w:rsidR="00E22B46" w:rsidRDefault="00E22B46">
      <w:pPr>
        <w:ind w:firstLine="420"/>
      </w:pPr>
    </w:p>
    <w:p w:rsidR="00E22B46" w:rsidRDefault="00DA0286">
      <w:pPr>
        <w:numPr>
          <w:ilvl w:val="0"/>
          <w:numId w:val="26"/>
        </w:numPr>
      </w:pPr>
      <w:r>
        <w:rPr>
          <w:rFonts w:hint="eastAsia"/>
        </w:rPr>
        <w:t>Port</w:t>
      </w:r>
      <w:r>
        <w:rPr>
          <w:rFonts w:hint="eastAsia"/>
        </w:rPr>
        <w:t>：选择</w:t>
      </w:r>
      <w:proofErr w:type="spellStart"/>
      <w:r>
        <w:rPr>
          <w:rFonts w:hint="eastAsia"/>
        </w:rPr>
        <w:t>udp</w:t>
      </w:r>
      <w:proofErr w:type="spellEnd"/>
      <w:r>
        <w:rPr>
          <w:rFonts w:hint="eastAsia"/>
        </w:rPr>
        <w:t>类型时有效，发送模板的端口。</w:t>
      </w:r>
    </w:p>
    <w:p w:rsidR="00E22B46" w:rsidRDefault="00E22B46">
      <w:pPr>
        <w:ind w:firstLine="420"/>
      </w:pPr>
    </w:p>
    <w:p w:rsidR="00E22B46" w:rsidRDefault="00DA0286">
      <w:pPr>
        <w:numPr>
          <w:ilvl w:val="0"/>
          <w:numId w:val="26"/>
        </w:numPr>
      </w:pPr>
      <w:r>
        <w:rPr>
          <w:rFonts w:hint="eastAsia"/>
        </w:rPr>
        <w:t>Send Data</w:t>
      </w:r>
      <w:r>
        <w:rPr>
          <w:rFonts w:hint="eastAsia"/>
        </w:rPr>
        <w:t>：发送的数据，用字符串表示。</w:t>
      </w:r>
    </w:p>
    <w:p w:rsidR="00E22B46" w:rsidRDefault="00E22B46">
      <w:pPr>
        <w:pStyle w:val="3"/>
        <w:spacing w:line="240" w:lineRule="auto"/>
      </w:pPr>
    </w:p>
    <w:p w:rsidR="00E22B46" w:rsidRDefault="00E22B46">
      <w:pPr>
        <w:ind w:firstLineChars="300" w:firstLine="723"/>
        <w:rPr>
          <w:b/>
          <w:bCs/>
          <w:sz w:val="24"/>
          <w:szCs w:val="24"/>
        </w:rPr>
      </w:pPr>
    </w:p>
    <w:p w:rsidR="00E22B46" w:rsidRDefault="00E22B46">
      <w:pPr>
        <w:rPr>
          <w:b/>
          <w:bCs/>
          <w:sz w:val="24"/>
          <w:szCs w:val="24"/>
        </w:rPr>
      </w:pPr>
    </w:p>
    <w:p w:rsidR="00E22B46" w:rsidRDefault="00DA0286">
      <w:pPr>
        <w:pStyle w:val="3"/>
      </w:pPr>
      <w:bookmarkStart w:id="238" w:name="_Toc518038523"/>
      <w:r>
        <w:rPr>
          <w:rFonts w:hint="eastAsia"/>
        </w:rPr>
        <w:t>7.5RecvData</w:t>
      </w:r>
      <w:r>
        <w:rPr>
          <w:rFonts w:hint="eastAsia"/>
        </w:rPr>
        <w:t>：</w:t>
      </w:r>
      <w:bookmarkEnd w:id="238"/>
    </w:p>
    <w:p w:rsidR="00E22B46" w:rsidRDefault="00DA0286">
      <w:bookmarkStart w:id="239" w:name="OLE_LINK20"/>
      <w:r>
        <w:rPr>
          <w:noProof/>
        </w:rPr>
        <w:drawing>
          <wp:anchor distT="0" distB="0" distL="114300" distR="114300" simplePos="0" relativeHeight="251694080" behindDoc="0" locked="0" layoutInCell="1" allowOverlap="1">
            <wp:simplePos x="0" y="0"/>
            <wp:positionH relativeFrom="column">
              <wp:posOffset>247650</wp:posOffset>
            </wp:positionH>
            <wp:positionV relativeFrom="paragraph">
              <wp:posOffset>5715</wp:posOffset>
            </wp:positionV>
            <wp:extent cx="885825" cy="371475"/>
            <wp:effectExtent l="0" t="0" r="9525" b="9525"/>
            <wp:wrapSquare wrapText="bothSides"/>
            <wp:docPr id="17"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4"/>
                    <pic:cNvPicPr>
                      <a:picLocks noChangeAspect="1"/>
                    </pic:cNvPicPr>
                  </pic:nvPicPr>
                  <pic:blipFill>
                    <a:blip r:embed="rId83" cstate="print"/>
                    <a:stretch>
                      <a:fillRect/>
                    </a:stretch>
                  </pic:blipFill>
                  <pic:spPr>
                    <a:xfrm>
                      <a:off x="0" y="0"/>
                      <a:ext cx="885825" cy="371475"/>
                    </a:xfrm>
                    <a:prstGeom prst="rect">
                      <a:avLst/>
                    </a:prstGeom>
                    <a:noFill/>
                    <a:ln w="9525">
                      <a:noFill/>
                    </a:ln>
                  </pic:spPr>
                </pic:pic>
              </a:graphicData>
            </a:graphic>
          </wp:anchor>
        </w:drawing>
      </w:r>
      <w:r>
        <w:rPr>
          <w:rFonts w:hint="eastAsia"/>
        </w:rPr>
        <w:t>功能是接收数据，双击工具栏中的选项</w:t>
      </w:r>
    </w:p>
    <w:p w:rsidR="00E22B46" w:rsidRDefault="00E22B46"/>
    <w:p w:rsidR="00E22B46" w:rsidRDefault="00E22B46">
      <w:pPr>
        <w:ind w:firstLine="420"/>
      </w:pPr>
    </w:p>
    <w:bookmarkEnd w:id="239"/>
    <w:p w:rsidR="00E22B46" w:rsidRDefault="00DA0286">
      <w:pPr>
        <w:ind w:firstLine="420"/>
      </w:pPr>
      <w:r>
        <w:rPr>
          <w:rFonts w:hint="eastAsia"/>
          <w:noProof/>
        </w:rPr>
        <w:drawing>
          <wp:anchor distT="0" distB="0" distL="114300" distR="114300" simplePos="0" relativeHeight="251695104" behindDoc="0" locked="0" layoutInCell="1" allowOverlap="1">
            <wp:simplePos x="0" y="0"/>
            <wp:positionH relativeFrom="column">
              <wp:posOffset>266700</wp:posOffset>
            </wp:positionH>
            <wp:positionV relativeFrom="paragraph">
              <wp:posOffset>22860</wp:posOffset>
            </wp:positionV>
            <wp:extent cx="2447925" cy="2133600"/>
            <wp:effectExtent l="0" t="0" r="9525" b="0"/>
            <wp:wrapSquare wrapText="bothSides"/>
            <wp:docPr id="20"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5"/>
                    <pic:cNvPicPr>
                      <a:picLocks noChangeAspect="1"/>
                    </pic:cNvPicPr>
                  </pic:nvPicPr>
                  <pic:blipFill>
                    <a:blip r:embed="rId84" cstate="print"/>
                    <a:stretch>
                      <a:fillRect/>
                    </a:stretch>
                  </pic:blipFill>
                  <pic:spPr>
                    <a:xfrm>
                      <a:off x="0" y="0"/>
                      <a:ext cx="2447925" cy="2133600"/>
                    </a:xfrm>
                    <a:prstGeom prst="rect">
                      <a:avLst/>
                    </a:prstGeom>
                    <a:noFill/>
                    <a:ln w="9525">
                      <a:noFill/>
                    </a:ln>
                  </pic:spPr>
                </pic:pic>
              </a:graphicData>
            </a:graphic>
          </wp:anchor>
        </w:drawing>
      </w:r>
    </w:p>
    <w:p w:rsidR="00E22B46" w:rsidRDefault="00DA0286">
      <w:pPr>
        <w:numPr>
          <w:ilvl w:val="0"/>
          <w:numId w:val="27"/>
        </w:numPr>
      </w:pPr>
      <w:r>
        <w:rPr>
          <w:rFonts w:hint="eastAsia"/>
        </w:rPr>
        <w:t>Step Name</w:t>
      </w:r>
      <w:r>
        <w:rPr>
          <w:rFonts w:hint="eastAsia"/>
        </w:rPr>
        <w:t>：</w:t>
      </w:r>
      <w:r>
        <w:rPr>
          <w:rFonts w:hint="eastAsia"/>
        </w:rPr>
        <w:t>Step</w:t>
      </w:r>
      <w:r>
        <w:rPr>
          <w:rFonts w:hint="eastAsia"/>
        </w:rPr>
        <w:t>的名称。</w:t>
      </w:r>
    </w:p>
    <w:p w:rsidR="00E22B46" w:rsidRDefault="00E22B46">
      <w:pPr>
        <w:ind w:firstLine="420"/>
      </w:pPr>
    </w:p>
    <w:p w:rsidR="00E22B46" w:rsidRDefault="00DA0286">
      <w:pPr>
        <w:numPr>
          <w:ilvl w:val="0"/>
          <w:numId w:val="27"/>
        </w:numPr>
      </w:pPr>
      <w:r>
        <w:rPr>
          <w:rFonts w:hint="eastAsia"/>
        </w:rPr>
        <w:t>Link Type</w:t>
      </w:r>
      <w:r>
        <w:rPr>
          <w:rFonts w:hint="eastAsia"/>
        </w:rPr>
        <w:t>：连接的类型，</w:t>
      </w:r>
      <w:proofErr w:type="spellStart"/>
      <w:r>
        <w:rPr>
          <w:rFonts w:hint="eastAsia"/>
        </w:rPr>
        <w:t>tcp</w:t>
      </w:r>
      <w:proofErr w:type="spellEnd"/>
      <w:r>
        <w:rPr>
          <w:rFonts w:hint="eastAsia"/>
        </w:rPr>
        <w:t>、</w:t>
      </w:r>
      <w:proofErr w:type="spellStart"/>
      <w:r>
        <w:rPr>
          <w:rFonts w:hint="eastAsia"/>
        </w:rPr>
        <w:t>udp</w:t>
      </w:r>
      <w:proofErr w:type="spellEnd"/>
      <w:r>
        <w:rPr>
          <w:rFonts w:hint="eastAsia"/>
        </w:rPr>
        <w:t>和</w:t>
      </w:r>
      <w:r>
        <w:rPr>
          <w:rFonts w:hint="eastAsia"/>
        </w:rPr>
        <w:t>com</w:t>
      </w:r>
      <w:r>
        <w:rPr>
          <w:rFonts w:hint="eastAsia"/>
        </w:rPr>
        <w:t>。</w:t>
      </w:r>
    </w:p>
    <w:p w:rsidR="00E22B46" w:rsidRDefault="00E22B46">
      <w:pPr>
        <w:ind w:firstLine="420"/>
      </w:pPr>
    </w:p>
    <w:p w:rsidR="00E22B46" w:rsidRDefault="00DA0286">
      <w:pPr>
        <w:numPr>
          <w:ilvl w:val="0"/>
          <w:numId w:val="27"/>
        </w:numPr>
      </w:pPr>
      <w:r>
        <w:rPr>
          <w:rFonts w:hint="eastAsia"/>
        </w:rPr>
        <w:t>Link Name</w:t>
      </w:r>
      <w:r>
        <w:rPr>
          <w:rFonts w:hint="eastAsia"/>
        </w:rPr>
        <w:t>：在此</w:t>
      </w:r>
      <w:r>
        <w:rPr>
          <w:rFonts w:hint="eastAsia"/>
        </w:rPr>
        <w:t>step</w:t>
      </w:r>
      <w:r>
        <w:rPr>
          <w:rFonts w:hint="eastAsia"/>
        </w:rPr>
        <w:t>之前的符合连接类型的</w:t>
      </w:r>
      <w:r>
        <w:rPr>
          <w:rFonts w:hint="eastAsia"/>
        </w:rPr>
        <w:t>step</w:t>
      </w:r>
      <w:r>
        <w:rPr>
          <w:rFonts w:hint="eastAsia"/>
        </w:rPr>
        <w:t>名称。</w:t>
      </w:r>
    </w:p>
    <w:p w:rsidR="00E22B46" w:rsidRDefault="00E22B46">
      <w:pPr>
        <w:ind w:firstLine="420"/>
      </w:pPr>
    </w:p>
    <w:p w:rsidR="00E22B46" w:rsidRDefault="00DA0286">
      <w:pPr>
        <w:numPr>
          <w:ilvl w:val="0"/>
          <w:numId w:val="27"/>
        </w:numPr>
      </w:pPr>
      <w:r>
        <w:rPr>
          <w:rFonts w:hint="eastAsia"/>
        </w:rPr>
        <w:t>Timeout</w:t>
      </w:r>
      <w:r>
        <w:rPr>
          <w:rFonts w:hint="eastAsia"/>
        </w:rPr>
        <w:t>：超时时间，单位是秒。</w:t>
      </w:r>
    </w:p>
    <w:p w:rsidR="00E22B46" w:rsidRDefault="00E22B46">
      <w:pPr>
        <w:ind w:firstLine="420"/>
      </w:pPr>
    </w:p>
    <w:p w:rsidR="00E22B46" w:rsidRDefault="00E22B46"/>
    <w:p w:rsidR="00E22B46" w:rsidRDefault="00E22B46"/>
    <w:p w:rsidR="00E22B46" w:rsidRDefault="00DA0286">
      <w:pPr>
        <w:pStyle w:val="2"/>
      </w:pPr>
      <w:bookmarkStart w:id="240" w:name="_Toc518038524"/>
      <w:r>
        <w:rPr>
          <w:rFonts w:hint="eastAsia"/>
        </w:rPr>
        <w:lastRenderedPageBreak/>
        <w:t>8.Use Additional Tools</w:t>
      </w:r>
      <w:r>
        <w:rPr>
          <w:rFonts w:hint="eastAsia"/>
        </w:rPr>
        <w:t>：附加工具</w:t>
      </w:r>
      <w:bookmarkEnd w:id="240"/>
    </w:p>
    <w:p w:rsidR="00E22B46" w:rsidRDefault="00DA0286">
      <w:pPr>
        <w:pStyle w:val="3"/>
      </w:pPr>
      <w:bookmarkStart w:id="241" w:name="_Toc518038525"/>
      <w:r>
        <w:rPr>
          <w:rFonts w:hint="eastAsia"/>
        </w:rPr>
        <w:t>8.1Display</w:t>
      </w:r>
      <w:r>
        <w:rPr>
          <w:rFonts w:hint="eastAsia"/>
        </w:rPr>
        <w:t>：</w:t>
      </w:r>
      <w:bookmarkEnd w:id="241"/>
    </w:p>
    <w:p w:rsidR="00E22B46" w:rsidRDefault="00DA0286">
      <w:r>
        <w:rPr>
          <w:noProof/>
        </w:rPr>
        <w:drawing>
          <wp:anchor distT="0" distB="0" distL="114300" distR="114300" simplePos="0" relativeHeight="251696128" behindDoc="0" locked="0" layoutInCell="1" allowOverlap="1">
            <wp:simplePos x="0" y="0"/>
            <wp:positionH relativeFrom="column">
              <wp:posOffset>266700</wp:posOffset>
            </wp:positionH>
            <wp:positionV relativeFrom="paragraph">
              <wp:posOffset>24765</wp:posOffset>
            </wp:positionV>
            <wp:extent cx="2266950" cy="333375"/>
            <wp:effectExtent l="0" t="0" r="0" b="9525"/>
            <wp:wrapSquare wrapText="bothSides"/>
            <wp:docPr id="25"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0"/>
                    <pic:cNvPicPr>
                      <a:picLocks noChangeAspect="1"/>
                    </pic:cNvPicPr>
                  </pic:nvPicPr>
                  <pic:blipFill>
                    <a:blip r:embed="rId85" cstate="print"/>
                    <a:stretch>
                      <a:fillRect/>
                    </a:stretch>
                  </pic:blipFill>
                  <pic:spPr>
                    <a:xfrm>
                      <a:off x="0" y="0"/>
                      <a:ext cx="2266950" cy="333375"/>
                    </a:xfrm>
                    <a:prstGeom prst="rect">
                      <a:avLst/>
                    </a:prstGeom>
                    <a:noFill/>
                    <a:ln w="9525">
                      <a:noFill/>
                    </a:ln>
                  </pic:spPr>
                </pic:pic>
              </a:graphicData>
            </a:graphic>
          </wp:anchor>
        </w:drawing>
      </w:r>
      <w:r>
        <w:rPr>
          <w:rFonts w:hint="eastAsia"/>
        </w:rPr>
        <w:t>功能是显示之前的结果，双击工具栏中的选项</w:t>
      </w:r>
    </w:p>
    <w:p w:rsidR="00E22B46" w:rsidRDefault="00E22B46">
      <w:pPr>
        <w:ind w:firstLine="420"/>
      </w:pPr>
    </w:p>
    <w:p w:rsidR="00E22B46" w:rsidRDefault="00E22B46">
      <w:pPr>
        <w:ind w:firstLine="420"/>
      </w:pPr>
    </w:p>
    <w:p w:rsidR="00E22B46" w:rsidRDefault="00DA0286">
      <w:pPr>
        <w:ind w:firstLine="420"/>
      </w:pPr>
      <w:r>
        <w:rPr>
          <w:noProof/>
        </w:rPr>
        <w:drawing>
          <wp:anchor distT="0" distB="0" distL="114300" distR="114300" simplePos="0" relativeHeight="251698176" behindDoc="0" locked="0" layoutInCell="1" allowOverlap="1">
            <wp:simplePos x="0" y="0"/>
            <wp:positionH relativeFrom="column">
              <wp:posOffset>3197860</wp:posOffset>
            </wp:positionH>
            <wp:positionV relativeFrom="paragraph">
              <wp:posOffset>36195</wp:posOffset>
            </wp:positionV>
            <wp:extent cx="2590165" cy="3609340"/>
            <wp:effectExtent l="0" t="0" r="635" b="10160"/>
            <wp:wrapSquare wrapText="bothSides"/>
            <wp:docPr id="41"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2"/>
                    <pic:cNvPicPr>
                      <a:picLocks noChangeAspect="1"/>
                    </pic:cNvPicPr>
                  </pic:nvPicPr>
                  <pic:blipFill>
                    <a:blip r:embed="rId86" cstate="print"/>
                    <a:stretch>
                      <a:fillRect/>
                    </a:stretch>
                  </pic:blipFill>
                  <pic:spPr>
                    <a:xfrm>
                      <a:off x="0" y="0"/>
                      <a:ext cx="2590165" cy="3609340"/>
                    </a:xfrm>
                    <a:prstGeom prst="rect">
                      <a:avLst/>
                    </a:prstGeom>
                    <a:noFill/>
                    <a:ln w="9525">
                      <a:noFill/>
                    </a:ln>
                  </pic:spPr>
                </pic:pic>
              </a:graphicData>
            </a:graphic>
          </wp:anchor>
        </w:drawing>
      </w:r>
      <w:r>
        <w:rPr>
          <w:rFonts w:hint="eastAsia"/>
          <w:noProof/>
        </w:rPr>
        <w:drawing>
          <wp:anchor distT="0" distB="0" distL="114300" distR="114300" simplePos="0" relativeHeight="251697152" behindDoc="0" locked="0" layoutInCell="1" allowOverlap="1">
            <wp:simplePos x="0" y="0"/>
            <wp:positionH relativeFrom="column">
              <wp:posOffset>28575</wp:posOffset>
            </wp:positionH>
            <wp:positionV relativeFrom="paragraph">
              <wp:posOffset>90170</wp:posOffset>
            </wp:positionV>
            <wp:extent cx="2371090" cy="3618865"/>
            <wp:effectExtent l="0" t="0" r="10160" b="635"/>
            <wp:wrapSquare wrapText="bothSides"/>
            <wp:docPr id="26"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1"/>
                    <pic:cNvPicPr>
                      <a:picLocks noChangeAspect="1"/>
                    </pic:cNvPicPr>
                  </pic:nvPicPr>
                  <pic:blipFill>
                    <a:blip r:embed="rId87" cstate="print"/>
                    <a:stretch>
                      <a:fillRect/>
                    </a:stretch>
                  </pic:blipFill>
                  <pic:spPr>
                    <a:xfrm>
                      <a:off x="0" y="0"/>
                      <a:ext cx="2371090" cy="3618865"/>
                    </a:xfrm>
                    <a:prstGeom prst="rect">
                      <a:avLst/>
                    </a:prstGeom>
                    <a:noFill/>
                    <a:ln w="9525">
                      <a:noFill/>
                    </a:ln>
                  </pic:spPr>
                </pic:pic>
              </a:graphicData>
            </a:graphic>
          </wp:anchor>
        </w:drawing>
      </w:r>
    </w:p>
    <w:p w:rsidR="00E22B46" w:rsidRDefault="00E22B46">
      <w:pPr>
        <w:ind w:firstLine="420"/>
      </w:pPr>
    </w:p>
    <w:p w:rsidR="00E22B46" w:rsidRDefault="00E22B46">
      <w:pPr>
        <w:ind w:firstLine="420"/>
      </w:pPr>
    </w:p>
    <w:p w:rsidR="00E22B46" w:rsidRDefault="00DA0286">
      <w:pPr>
        <w:rPr>
          <w:b/>
          <w:bCs/>
          <w:sz w:val="24"/>
          <w:szCs w:val="24"/>
        </w:rPr>
      </w:pPr>
      <w:r>
        <w:rPr>
          <w:rFonts w:hint="eastAsia"/>
          <w:b/>
          <w:bCs/>
          <w:sz w:val="24"/>
          <w:szCs w:val="24"/>
        </w:rPr>
        <w:t>---------&gt;</w:t>
      </w:r>
    </w:p>
    <w:p w:rsidR="00E22B46" w:rsidRDefault="00E22B46">
      <w:pPr>
        <w:ind w:firstLine="420"/>
      </w:pPr>
    </w:p>
    <w:p w:rsidR="00E22B46" w:rsidRDefault="00E22B46">
      <w:pPr>
        <w:ind w:firstLine="420"/>
      </w:pPr>
    </w:p>
    <w:p w:rsidR="00E22B46" w:rsidRDefault="00E22B46">
      <w:pPr>
        <w:ind w:firstLine="420"/>
      </w:pPr>
    </w:p>
    <w:p w:rsidR="00E22B46" w:rsidRDefault="00E22B46">
      <w:pPr>
        <w:ind w:firstLine="420"/>
      </w:pPr>
    </w:p>
    <w:p w:rsidR="00E22B46" w:rsidRDefault="00E22B46">
      <w:pPr>
        <w:ind w:firstLine="420"/>
      </w:pPr>
    </w:p>
    <w:p w:rsidR="00E22B46" w:rsidRDefault="00E22B46">
      <w:pPr>
        <w:ind w:firstLine="420"/>
      </w:pPr>
    </w:p>
    <w:p w:rsidR="00E22B46" w:rsidRDefault="00E22B46">
      <w:pPr>
        <w:ind w:firstLine="420"/>
      </w:pPr>
    </w:p>
    <w:p w:rsidR="00E22B46" w:rsidRDefault="00DA0286">
      <w:pPr>
        <w:rPr>
          <w:b/>
          <w:bCs/>
          <w:sz w:val="24"/>
          <w:szCs w:val="24"/>
        </w:rPr>
      </w:pPr>
      <w:r>
        <w:rPr>
          <w:rFonts w:hint="eastAsia"/>
          <w:b/>
          <w:bCs/>
          <w:sz w:val="24"/>
          <w:szCs w:val="24"/>
        </w:rPr>
        <w:t>---------&gt;</w:t>
      </w:r>
    </w:p>
    <w:p w:rsidR="00E22B46" w:rsidRDefault="00E22B46">
      <w:pPr>
        <w:ind w:firstLine="420"/>
      </w:pPr>
    </w:p>
    <w:p w:rsidR="00E22B46" w:rsidRDefault="00E22B46">
      <w:pPr>
        <w:ind w:firstLine="420"/>
      </w:pPr>
    </w:p>
    <w:p w:rsidR="00E22B46" w:rsidRDefault="00E22B46">
      <w:pPr>
        <w:ind w:firstLine="420"/>
      </w:pPr>
    </w:p>
    <w:p w:rsidR="00E22B46" w:rsidRDefault="00E22B46">
      <w:pPr>
        <w:ind w:firstLine="420"/>
      </w:pPr>
    </w:p>
    <w:p w:rsidR="00E22B46" w:rsidRDefault="00E22B46">
      <w:pPr>
        <w:ind w:firstLine="420"/>
      </w:pPr>
    </w:p>
    <w:p w:rsidR="00E22B46" w:rsidRDefault="00E22B46">
      <w:pPr>
        <w:ind w:firstLine="420"/>
      </w:pPr>
    </w:p>
    <w:p w:rsidR="00E22B46" w:rsidRDefault="00E22B46"/>
    <w:p w:rsidR="00E22B46" w:rsidRDefault="00DA0286">
      <w:pPr>
        <w:ind w:firstLine="420"/>
      </w:pPr>
      <w:r>
        <w:rPr>
          <w:rFonts w:hint="eastAsia"/>
        </w:rPr>
        <w:t>点击添加按钮添加显示信息，添加后结果显示在</w:t>
      </w:r>
      <w:r>
        <w:rPr>
          <w:rFonts w:hint="eastAsia"/>
        </w:rPr>
        <w:t>Inputs</w:t>
      </w:r>
      <w:r>
        <w:rPr>
          <w:rFonts w:hint="eastAsia"/>
        </w:rPr>
        <w:t>列表中：</w:t>
      </w:r>
    </w:p>
    <w:p w:rsidR="00E22B46" w:rsidRDefault="00E22B46">
      <w:pPr>
        <w:ind w:firstLine="420"/>
      </w:pPr>
    </w:p>
    <w:p w:rsidR="00E22B46" w:rsidRDefault="00DA0286">
      <w:pPr>
        <w:ind w:left="420" w:firstLine="420"/>
      </w:pPr>
      <w:r>
        <w:rPr>
          <w:rFonts w:hint="eastAsia"/>
        </w:rPr>
        <w:t>X</w:t>
      </w:r>
      <w:r>
        <w:rPr>
          <w:rFonts w:hint="eastAsia"/>
        </w:rPr>
        <w:t>、</w:t>
      </w:r>
      <w:r>
        <w:rPr>
          <w:rFonts w:hint="eastAsia"/>
        </w:rPr>
        <w:t>Y</w:t>
      </w:r>
      <w:r>
        <w:rPr>
          <w:rFonts w:hint="eastAsia"/>
        </w:rPr>
        <w:t>：信息在图像中的坐标地址。</w:t>
      </w:r>
    </w:p>
    <w:p w:rsidR="00E22B46" w:rsidRDefault="00DA0286">
      <w:pPr>
        <w:ind w:left="420" w:firstLine="420"/>
      </w:pPr>
      <w:r>
        <w:rPr>
          <w:rFonts w:hint="eastAsia"/>
        </w:rPr>
        <w:t>Format</w:t>
      </w:r>
      <w:r>
        <w:rPr>
          <w:rFonts w:hint="eastAsia"/>
        </w:rPr>
        <w:t>：显示信息的格式。</w:t>
      </w:r>
    </w:p>
    <w:p w:rsidR="00E22B46" w:rsidRDefault="00DA0286">
      <w:pPr>
        <w:ind w:left="420" w:firstLine="420"/>
      </w:pPr>
      <w:r>
        <w:rPr>
          <w:rFonts w:hint="eastAsia"/>
        </w:rPr>
        <w:t>Inputs</w:t>
      </w:r>
      <w:r>
        <w:rPr>
          <w:rFonts w:hint="eastAsia"/>
        </w:rPr>
        <w:t>：包含的内容。</w:t>
      </w:r>
    </w:p>
    <w:p w:rsidR="00E22B46" w:rsidRDefault="00DA0286">
      <w:pPr>
        <w:ind w:left="420" w:firstLine="420"/>
      </w:pPr>
      <w:proofErr w:type="spellStart"/>
      <w:r>
        <w:rPr>
          <w:rFonts w:hint="eastAsia"/>
        </w:rPr>
        <w:t>Prev</w:t>
      </w:r>
      <w:proofErr w:type="spellEnd"/>
      <w:r>
        <w:rPr>
          <w:rFonts w:hint="eastAsia"/>
        </w:rPr>
        <w:t>-step Results</w:t>
      </w:r>
      <w:r>
        <w:rPr>
          <w:rFonts w:hint="eastAsia"/>
        </w:rPr>
        <w:t>：之前</w:t>
      </w:r>
      <w:r>
        <w:rPr>
          <w:rFonts w:hint="eastAsia"/>
        </w:rPr>
        <w:t>step</w:t>
      </w:r>
      <w:r>
        <w:rPr>
          <w:rFonts w:hint="eastAsia"/>
        </w:rPr>
        <w:t>包含的数值。</w:t>
      </w:r>
    </w:p>
    <w:p w:rsidR="00E22B46" w:rsidRDefault="00E22B46">
      <w:pPr>
        <w:ind w:firstLine="420"/>
      </w:pPr>
    </w:p>
    <w:p w:rsidR="00E22B46" w:rsidRDefault="00E22B46">
      <w:pPr>
        <w:ind w:firstLine="420"/>
      </w:pPr>
    </w:p>
    <w:p w:rsidR="00E22B46" w:rsidRDefault="00DA0286">
      <w:pPr>
        <w:pStyle w:val="3"/>
      </w:pPr>
      <w:bookmarkStart w:id="242" w:name="_Toc518038526"/>
      <w:r>
        <w:rPr>
          <w:rFonts w:hint="eastAsia"/>
        </w:rPr>
        <w:t xml:space="preserve">8.2 </w:t>
      </w:r>
      <w:proofErr w:type="spellStart"/>
      <w:r>
        <w:rPr>
          <w:rFonts w:hint="eastAsia"/>
        </w:rPr>
        <w:t>Calcuator</w:t>
      </w:r>
      <w:bookmarkEnd w:id="242"/>
      <w:proofErr w:type="spellEnd"/>
    </w:p>
    <w:p w:rsidR="00E22B46" w:rsidRDefault="00DA0286">
      <w:r>
        <w:rPr>
          <w:noProof/>
        </w:rPr>
        <w:drawing>
          <wp:anchor distT="0" distB="0" distL="114300" distR="114300" simplePos="0" relativeHeight="251816960" behindDoc="0" locked="0" layoutInCell="1" allowOverlap="1">
            <wp:simplePos x="0" y="0"/>
            <wp:positionH relativeFrom="column">
              <wp:posOffset>266700</wp:posOffset>
            </wp:positionH>
            <wp:positionV relativeFrom="paragraph">
              <wp:posOffset>17145</wp:posOffset>
            </wp:positionV>
            <wp:extent cx="2324100" cy="371475"/>
            <wp:effectExtent l="0" t="0" r="0" b="9525"/>
            <wp:wrapSquare wrapText="bothSides"/>
            <wp:docPr id="7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3"/>
                    <pic:cNvPicPr>
                      <a:picLocks noChangeAspect="1"/>
                    </pic:cNvPicPr>
                  </pic:nvPicPr>
                  <pic:blipFill>
                    <a:blip r:embed="rId88" cstate="print"/>
                    <a:stretch>
                      <a:fillRect/>
                    </a:stretch>
                  </pic:blipFill>
                  <pic:spPr>
                    <a:xfrm>
                      <a:off x="0" y="0"/>
                      <a:ext cx="2324100" cy="371475"/>
                    </a:xfrm>
                    <a:prstGeom prst="rect">
                      <a:avLst/>
                    </a:prstGeom>
                    <a:noFill/>
                    <a:ln w="9525">
                      <a:noFill/>
                    </a:ln>
                  </pic:spPr>
                </pic:pic>
              </a:graphicData>
            </a:graphic>
          </wp:anchor>
        </w:drawing>
      </w:r>
      <w:r>
        <w:rPr>
          <w:rFonts w:hint="eastAsia"/>
        </w:rPr>
        <w:t>计算器功能，可以实现对整个工程中各</w:t>
      </w:r>
      <w:r>
        <w:rPr>
          <w:rFonts w:hint="eastAsia"/>
        </w:rPr>
        <w:t>step</w:t>
      </w:r>
      <w:r>
        <w:rPr>
          <w:rFonts w:hint="eastAsia"/>
        </w:rPr>
        <w:t>参数的计算，逻辑运算等功能</w:t>
      </w:r>
    </w:p>
    <w:p w:rsidR="00E22B46" w:rsidRDefault="00E22B46">
      <w:pPr>
        <w:rPr>
          <w:b/>
          <w:sz w:val="48"/>
          <w:szCs w:val="48"/>
        </w:rPr>
      </w:pPr>
    </w:p>
    <w:p w:rsidR="00E22B46" w:rsidRDefault="00DA0286">
      <w:pPr>
        <w:pStyle w:val="3"/>
      </w:pPr>
      <w:bookmarkStart w:id="243" w:name="_Toc518038527"/>
      <w:r>
        <w:rPr>
          <w:rFonts w:hint="eastAsia"/>
        </w:rPr>
        <w:t>8.3 Variable Define</w:t>
      </w:r>
      <w:bookmarkEnd w:id="243"/>
    </w:p>
    <w:p w:rsidR="00E22B46" w:rsidRDefault="00DA0286">
      <w:r>
        <w:rPr>
          <w:noProof/>
        </w:rPr>
        <w:drawing>
          <wp:anchor distT="0" distB="0" distL="114300" distR="114300" simplePos="0" relativeHeight="251823104" behindDoc="0" locked="0" layoutInCell="1" allowOverlap="1">
            <wp:simplePos x="0" y="0"/>
            <wp:positionH relativeFrom="column">
              <wp:posOffset>152400</wp:posOffset>
            </wp:positionH>
            <wp:positionV relativeFrom="paragraph">
              <wp:posOffset>10795</wp:posOffset>
            </wp:positionV>
            <wp:extent cx="2314575" cy="428625"/>
            <wp:effectExtent l="0" t="0" r="9525" b="9525"/>
            <wp:wrapSquare wrapText="bothSides"/>
            <wp:docPr id="8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4"/>
                    <pic:cNvPicPr>
                      <a:picLocks noChangeAspect="1"/>
                    </pic:cNvPicPr>
                  </pic:nvPicPr>
                  <pic:blipFill>
                    <a:blip r:embed="rId89" cstate="print"/>
                    <a:stretch>
                      <a:fillRect/>
                    </a:stretch>
                  </pic:blipFill>
                  <pic:spPr>
                    <a:xfrm>
                      <a:off x="0" y="0"/>
                      <a:ext cx="2314575" cy="428625"/>
                    </a:xfrm>
                    <a:prstGeom prst="rect">
                      <a:avLst/>
                    </a:prstGeom>
                    <a:noFill/>
                    <a:ln w="9525">
                      <a:noFill/>
                    </a:ln>
                  </pic:spPr>
                </pic:pic>
              </a:graphicData>
            </a:graphic>
          </wp:anchor>
        </w:drawing>
      </w:r>
      <w:r>
        <w:rPr>
          <w:rFonts w:hint="eastAsia"/>
        </w:rPr>
        <w:t xml:space="preserve"> </w:t>
      </w:r>
      <w:r>
        <w:rPr>
          <w:rFonts w:hint="eastAsia"/>
        </w:rPr>
        <w:t>功能是定义一个变量</w:t>
      </w:r>
    </w:p>
    <w:p w:rsidR="00E22B46" w:rsidRDefault="00E22B46"/>
    <w:p w:rsidR="00E22B46" w:rsidRDefault="00E22B46"/>
    <w:p w:rsidR="00E22B46" w:rsidRDefault="00DA0286">
      <w:r>
        <w:rPr>
          <w:noProof/>
        </w:rPr>
        <w:drawing>
          <wp:anchor distT="0" distB="0" distL="114300" distR="114300" simplePos="0" relativeHeight="251817984" behindDoc="0" locked="0" layoutInCell="1" allowOverlap="1">
            <wp:simplePos x="0" y="0"/>
            <wp:positionH relativeFrom="column">
              <wp:posOffset>190500</wp:posOffset>
            </wp:positionH>
            <wp:positionV relativeFrom="paragraph">
              <wp:posOffset>32385</wp:posOffset>
            </wp:positionV>
            <wp:extent cx="2257425" cy="2447925"/>
            <wp:effectExtent l="0" t="0" r="9525" b="9525"/>
            <wp:wrapSquare wrapText="bothSides"/>
            <wp:docPr id="8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7"/>
                    <pic:cNvPicPr>
                      <a:picLocks noChangeAspect="1"/>
                    </pic:cNvPicPr>
                  </pic:nvPicPr>
                  <pic:blipFill>
                    <a:blip r:embed="rId90" cstate="print"/>
                    <a:stretch>
                      <a:fillRect/>
                    </a:stretch>
                  </pic:blipFill>
                  <pic:spPr>
                    <a:xfrm>
                      <a:off x="0" y="0"/>
                      <a:ext cx="2257425" cy="2447925"/>
                    </a:xfrm>
                    <a:prstGeom prst="rect">
                      <a:avLst/>
                    </a:prstGeom>
                    <a:noFill/>
                    <a:ln w="9525">
                      <a:noFill/>
                    </a:ln>
                  </pic:spPr>
                </pic:pic>
              </a:graphicData>
            </a:graphic>
          </wp:anchor>
        </w:drawing>
      </w:r>
    </w:p>
    <w:p w:rsidR="00E22B46" w:rsidRDefault="00DA0286">
      <w:pPr>
        <w:numPr>
          <w:ilvl w:val="0"/>
          <w:numId w:val="28"/>
        </w:numPr>
      </w:pPr>
      <w:r>
        <w:rPr>
          <w:rFonts w:hint="eastAsia"/>
        </w:rPr>
        <w:t>Step Name</w:t>
      </w:r>
      <w:r>
        <w:rPr>
          <w:rFonts w:hint="eastAsia"/>
        </w:rPr>
        <w:t>：</w:t>
      </w:r>
      <w:r>
        <w:rPr>
          <w:rFonts w:hint="eastAsia"/>
        </w:rPr>
        <w:t>Step</w:t>
      </w:r>
      <w:r>
        <w:rPr>
          <w:rFonts w:hint="eastAsia"/>
        </w:rPr>
        <w:t>的名称</w:t>
      </w:r>
    </w:p>
    <w:p w:rsidR="00E22B46" w:rsidRDefault="00E22B46"/>
    <w:p w:rsidR="00E22B46" w:rsidRDefault="00DA0286">
      <w:pPr>
        <w:numPr>
          <w:ilvl w:val="0"/>
          <w:numId w:val="28"/>
        </w:numPr>
      </w:pPr>
      <w:r>
        <w:rPr>
          <w:rFonts w:hint="eastAsia"/>
        </w:rPr>
        <w:t>Initial</w:t>
      </w:r>
      <w:r>
        <w:rPr>
          <w:rFonts w:hint="eastAsia"/>
        </w:rPr>
        <w:t>：定义变量的初始值</w:t>
      </w:r>
      <w:ins w:id="244" w:author="GTY" w:date="2018-06-29T12:21:00Z">
        <w:r w:rsidR="00F661D3">
          <w:rPr>
            <w:rFonts w:hint="eastAsia"/>
          </w:rPr>
          <w:t>，每次执行到这个</w:t>
        </w:r>
        <w:r w:rsidR="00F661D3">
          <w:rPr>
            <w:rFonts w:hint="eastAsia"/>
          </w:rPr>
          <w:t>Step</w:t>
        </w:r>
        <w:r w:rsidR="00F661D3">
          <w:rPr>
            <w:rFonts w:hint="eastAsia"/>
          </w:rPr>
          <w:t>时，变量都会被初始化成</w:t>
        </w:r>
      </w:ins>
      <w:ins w:id="245" w:author="GTY" w:date="2018-06-29T12:22:00Z">
        <w:r w:rsidR="00F661D3">
          <w:rPr>
            <w:rFonts w:hint="eastAsia"/>
          </w:rPr>
          <w:t>这个值</w:t>
        </w:r>
      </w:ins>
    </w:p>
    <w:p w:rsidR="00E22B46" w:rsidRDefault="00E22B46"/>
    <w:p w:rsidR="00E22B46" w:rsidRDefault="00E22B46"/>
    <w:p w:rsidR="00E22B46" w:rsidRDefault="00E22B46"/>
    <w:p w:rsidR="00E22B46" w:rsidRDefault="00E22B46"/>
    <w:p w:rsidR="00E22B46" w:rsidRDefault="00E22B46"/>
    <w:p w:rsidR="00E22B46" w:rsidRDefault="00E22B46"/>
    <w:p w:rsidR="00E22B46" w:rsidRDefault="00E22B46"/>
    <w:p w:rsidR="00E22B46" w:rsidRDefault="00E22B46"/>
    <w:p w:rsidR="00E22B46" w:rsidRDefault="00E22B46"/>
    <w:p w:rsidR="00E22B46" w:rsidRDefault="00DA0286">
      <w:pPr>
        <w:pStyle w:val="3"/>
      </w:pPr>
      <w:bookmarkStart w:id="246" w:name="_Toc518038528"/>
      <w:r>
        <w:rPr>
          <w:rFonts w:hint="eastAsia"/>
        </w:rPr>
        <w:t>8.4 Delay</w:t>
      </w:r>
      <w:bookmarkEnd w:id="246"/>
    </w:p>
    <w:p w:rsidR="00E22B46" w:rsidRDefault="00DA0286">
      <w:r>
        <w:rPr>
          <w:noProof/>
        </w:rPr>
        <w:drawing>
          <wp:anchor distT="0" distB="0" distL="114300" distR="114300" simplePos="0" relativeHeight="251820032" behindDoc="0" locked="0" layoutInCell="1" allowOverlap="1">
            <wp:simplePos x="0" y="0"/>
            <wp:positionH relativeFrom="column">
              <wp:posOffset>104775</wp:posOffset>
            </wp:positionH>
            <wp:positionV relativeFrom="paragraph">
              <wp:posOffset>29845</wp:posOffset>
            </wp:positionV>
            <wp:extent cx="2276475" cy="409575"/>
            <wp:effectExtent l="0" t="0" r="9525" b="9525"/>
            <wp:wrapSquare wrapText="bothSides"/>
            <wp:docPr id="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
                    <pic:cNvPicPr>
                      <a:picLocks noChangeAspect="1"/>
                    </pic:cNvPicPr>
                  </pic:nvPicPr>
                  <pic:blipFill>
                    <a:blip r:embed="rId91" cstate="print"/>
                    <a:stretch>
                      <a:fillRect/>
                    </a:stretch>
                  </pic:blipFill>
                  <pic:spPr>
                    <a:xfrm>
                      <a:off x="0" y="0"/>
                      <a:ext cx="2276475" cy="409575"/>
                    </a:xfrm>
                    <a:prstGeom prst="rect">
                      <a:avLst/>
                    </a:prstGeom>
                    <a:noFill/>
                    <a:ln w="9525">
                      <a:noFill/>
                    </a:ln>
                  </pic:spPr>
                </pic:pic>
              </a:graphicData>
            </a:graphic>
          </wp:anchor>
        </w:drawing>
      </w:r>
      <w:r>
        <w:rPr>
          <w:rFonts w:hint="eastAsia"/>
        </w:rPr>
        <w:t>功能是延时，需要注意的是，</w:t>
      </w:r>
      <w:r>
        <w:rPr>
          <w:rFonts w:hint="eastAsia"/>
        </w:rPr>
        <w:t>delay</w:t>
      </w:r>
      <w:r>
        <w:rPr>
          <w:rFonts w:hint="eastAsia"/>
        </w:rPr>
        <w:t>会增减整个工作流程的时间</w:t>
      </w:r>
    </w:p>
    <w:p w:rsidR="00E22B46" w:rsidRDefault="00E22B46"/>
    <w:p w:rsidR="00E22B46" w:rsidRDefault="00E22B46"/>
    <w:p w:rsidR="00E22B46" w:rsidRDefault="00DA0286">
      <w:r>
        <w:rPr>
          <w:noProof/>
        </w:rPr>
        <w:drawing>
          <wp:anchor distT="0" distB="0" distL="114300" distR="114300" simplePos="0" relativeHeight="251819008" behindDoc="0" locked="0" layoutInCell="1" allowOverlap="1">
            <wp:simplePos x="0" y="0"/>
            <wp:positionH relativeFrom="column">
              <wp:posOffset>190500</wp:posOffset>
            </wp:positionH>
            <wp:positionV relativeFrom="paragraph">
              <wp:posOffset>76200</wp:posOffset>
            </wp:positionV>
            <wp:extent cx="2599690" cy="1714500"/>
            <wp:effectExtent l="0" t="0" r="10160" b="0"/>
            <wp:wrapSquare wrapText="bothSides"/>
            <wp:docPr id="8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
                    <pic:cNvPicPr>
                      <a:picLocks noChangeAspect="1"/>
                    </pic:cNvPicPr>
                  </pic:nvPicPr>
                  <pic:blipFill>
                    <a:blip r:embed="rId92" cstate="print"/>
                    <a:stretch>
                      <a:fillRect/>
                    </a:stretch>
                  </pic:blipFill>
                  <pic:spPr>
                    <a:xfrm>
                      <a:off x="0" y="0"/>
                      <a:ext cx="2599690" cy="1714500"/>
                    </a:xfrm>
                    <a:prstGeom prst="rect">
                      <a:avLst/>
                    </a:prstGeom>
                    <a:noFill/>
                    <a:ln w="9525">
                      <a:noFill/>
                    </a:ln>
                  </pic:spPr>
                </pic:pic>
              </a:graphicData>
            </a:graphic>
          </wp:anchor>
        </w:drawing>
      </w:r>
    </w:p>
    <w:p w:rsidR="00E22B46" w:rsidRDefault="00E22B46"/>
    <w:p w:rsidR="00E22B46" w:rsidRDefault="00DA0286">
      <w:pPr>
        <w:numPr>
          <w:ilvl w:val="0"/>
          <w:numId w:val="29"/>
        </w:numPr>
      </w:pPr>
      <w:r>
        <w:rPr>
          <w:rFonts w:hint="eastAsia"/>
        </w:rPr>
        <w:t>Step Name</w:t>
      </w:r>
      <w:r>
        <w:rPr>
          <w:rFonts w:hint="eastAsia"/>
        </w:rPr>
        <w:t>：</w:t>
      </w:r>
      <w:r>
        <w:rPr>
          <w:rFonts w:hint="eastAsia"/>
        </w:rPr>
        <w:t>Step</w:t>
      </w:r>
      <w:r>
        <w:rPr>
          <w:rFonts w:hint="eastAsia"/>
        </w:rPr>
        <w:t>的名称</w:t>
      </w:r>
    </w:p>
    <w:p w:rsidR="00E22B46" w:rsidRDefault="00E22B46"/>
    <w:p w:rsidR="00E22B46" w:rsidRDefault="00DA0286">
      <w:pPr>
        <w:numPr>
          <w:ilvl w:val="0"/>
          <w:numId w:val="29"/>
        </w:numPr>
      </w:pPr>
      <w:r>
        <w:rPr>
          <w:rFonts w:hint="eastAsia"/>
        </w:rPr>
        <w:t>Delay for</w:t>
      </w:r>
      <w:r>
        <w:rPr>
          <w:rFonts w:hint="eastAsia"/>
        </w:rPr>
        <w:t>：延时的时间长度</w:t>
      </w:r>
    </w:p>
    <w:p w:rsidR="00E22B46" w:rsidRDefault="00E22B46">
      <w:pPr>
        <w:ind w:left="400"/>
      </w:pPr>
    </w:p>
    <w:p w:rsidR="00E22B46" w:rsidRDefault="00DA0286">
      <w:pPr>
        <w:numPr>
          <w:ilvl w:val="0"/>
          <w:numId w:val="29"/>
        </w:numPr>
      </w:pPr>
      <w:r>
        <w:rPr>
          <w:rFonts w:hint="eastAsia"/>
        </w:rPr>
        <w:t>Start at</w:t>
      </w:r>
      <w:r>
        <w:rPr>
          <w:rFonts w:hint="eastAsia"/>
        </w:rPr>
        <w:t>：起始时间</w:t>
      </w:r>
    </w:p>
    <w:p w:rsidR="00E22B46" w:rsidRDefault="00E22B46"/>
    <w:p w:rsidR="00E22B46" w:rsidRDefault="00E22B46"/>
    <w:p w:rsidR="00E22B46" w:rsidRDefault="00E22B46">
      <w:pPr>
        <w:pStyle w:val="3"/>
      </w:pPr>
    </w:p>
    <w:p w:rsidR="00E22B46" w:rsidRDefault="00E22B46"/>
    <w:p w:rsidR="00E22B46" w:rsidRDefault="00E22B46"/>
    <w:p w:rsidR="00E22B46" w:rsidRDefault="00DA0286">
      <w:pPr>
        <w:pStyle w:val="3"/>
      </w:pPr>
      <w:bookmarkStart w:id="247" w:name="_Toc518038529"/>
      <w:r>
        <w:rPr>
          <w:rFonts w:hint="eastAsia"/>
        </w:rPr>
        <w:t>8.5 String</w:t>
      </w:r>
      <w:bookmarkEnd w:id="247"/>
    </w:p>
    <w:p w:rsidR="00E22B46" w:rsidRDefault="00DA0286">
      <w:pPr>
        <w:ind w:firstLineChars="100" w:firstLine="210"/>
      </w:pPr>
      <w:r>
        <w:rPr>
          <w:noProof/>
        </w:rPr>
        <w:drawing>
          <wp:anchor distT="0" distB="0" distL="114300" distR="114300" simplePos="0" relativeHeight="251821056" behindDoc="0" locked="0" layoutInCell="1" allowOverlap="1">
            <wp:simplePos x="0" y="0"/>
            <wp:positionH relativeFrom="column">
              <wp:posOffset>295275</wp:posOffset>
            </wp:positionH>
            <wp:positionV relativeFrom="paragraph">
              <wp:posOffset>38100</wp:posOffset>
            </wp:positionV>
            <wp:extent cx="2143125" cy="438150"/>
            <wp:effectExtent l="0" t="0" r="9525" b="0"/>
            <wp:wrapSquare wrapText="bothSides"/>
            <wp:docPr id="8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6"/>
                    <pic:cNvPicPr>
                      <a:picLocks noChangeAspect="1"/>
                    </pic:cNvPicPr>
                  </pic:nvPicPr>
                  <pic:blipFill>
                    <a:blip r:embed="rId93" cstate="print"/>
                    <a:stretch>
                      <a:fillRect/>
                    </a:stretch>
                  </pic:blipFill>
                  <pic:spPr>
                    <a:xfrm>
                      <a:off x="0" y="0"/>
                      <a:ext cx="2143125" cy="438150"/>
                    </a:xfrm>
                    <a:prstGeom prst="rect">
                      <a:avLst/>
                    </a:prstGeom>
                    <a:noFill/>
                    <a:ln w="9525">
                      <a:noFill/>
                    </a:ln>
                  </pic:spPr>
                </pic:pic>
              </a:graphicData>
            </a:graphic>
          </wp:anchor>
        </w:drawing>
      </w:r>
    </w:p>
    <w:p w:rsidR="00E22B46" w:rsidRDefault="00DA0286">
      <w:pPr>
        <w:ind w:firstLineChars="100" w:firstLine="210"/>
      </w:pPr>
      <w:r>
        <w:rPr>
          <w:rFonts w:hint="eastAsia"/>
        </w:rPr>
        <w:t>功能是</w:t>
      </w:r>
      <w:proofErr w:type="gramStart"/>
      <w:r>
        <w:rPr>
          <w:rFonts w:hint="eastAsia"/>
        </w:rPr>
        <w:t>格始化</w:t>
      </w:r>
      <w:proofErr w:type="gramEnd"/>
      <w:r>
        <w:rPr>
          <w:rFonts w:hint="eastAsia"/>
        </w:rPr>
        <w:t>字符串</w:t>
      </w:r>
    </w:p>
    <w:p w:rsidR="00E22B46" w:rsidRDefault="00E22B46">
      <w:pPr>
        <w:ind w:firstLineChars="100" w:firstLine="210"/>
      </w:pPr>
    </w:p>
    <w:p w:rsidR="00E22B46" w:rsidRDefault="00E22B46">
      <w:pPr>
        <w:ind w:firstLineChars="100" w:firstLine="210"/>
      </w:pPr>
    </w:p>
    <w:p w:rsidR="00E22B46" w:rsidRDefault="00E22B46">
      <w:pPr>
        <w:ind w:firstLineChars="100" w:firstLine="210"/>
      </w:pPr>
    </w:p>
    <w:p w:rsidR="00E22B46" w:rsidRDefault="00887575">
      <w:pPr>
        <w:numPr>
          <w:ilvl w:val="0"/>
          <w:numId w:val="30"/>
        </w:numPr>
      </w:pPr>
      <w:ins w:id="248" w:author="GTY" w:date="2018-06-29T12:24:00Z">
        <w:r>
          <w:rPr>
            <w:noProof/>
          </w:rPr>
          <w:drawing>
            <wp:anchor distT="0" distB="0" distL="114300" distR="114300" simplePos="0" relativeHeight="251822080" behindDoc="0" locked="0" layoutInCell="1" allowOverlap="1">
              <wp:simplePos x="0" y="0"/>
              <wp:positionH relativeFrom="column">
                <wp:posOffset>-150495</wp:posOffset>
              </wp:positionH>
              <wp:positionV relativeFrom="paragraph">
                <wp:posOffset>-40005</wp:posOffset>
              </wp:positionV>
              <wp:extent cx="2472690" cy="1860550"/>
              <wp:effectExtent l="19050" t="0" r="3810" b="0"/>
              <wp:wrapSquare wrapText="bothSides"/>
              <wp:docPr id="8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0"/>
                      <pic:cNvPicPr>
                        <a:picLocks noChangeAspect="1"/>
                      </pic:cNvPicPr>
                    </pic:nvPicPr>
                    <pic:blipFill>
                      <a:blip r:embed="rId94" cstate="print"/>
                      <a:stretch>
                        <a:fillRect/>
                      </a:stretch>
                    </pic:blipFill>
                    <pic:spPr>
                      <a:xfrm>
                        <a:off x="0" y="0"/>
                        <a:ext cx="2472690" cy="1860550"/>
                      </a:xfrm>
                      <a:prstGeom prst="rect">
                        <a:avLst/>
                      </a:prstGeom>
                      <a:noFill/>
                      <a:ln w="9525">
                        <a:noFill/>
                      </a:ln>
                    </pic:spPr>
                  </pic:pic>
                </a:graphicData>
              </a:graphic>
            </wp:anchor>
          </w:drawing>
        </w:r>
      </w:ins>
      <w:r w:rsidR="00DA0286">
        <w:rPr>
          <w:rFonts w:hint="eastAsia"/>
        </w:rPr>
        <w:t>Step Name</w:t>
      </w:r>
      <w:r w:rsidR="00DA0286">
        <w:rPr>
          <w:rFonts w:hint="eastAsia"/>
        </w:rPr>
        <w:t>：</w:t>
      </w:r>
      <w:r w:rsidR="00DA0286">
        <w:rPr>
          <w:rFonts w:hint="eastAsia"/>
        </w:rPr>
        <w:t>Step</w:t>
      </w:r>
      <w:r w:rsidR="00DA0286">
        <w:rPr>
          <w:rFonts w:hint="eastAsia"/>
        </w:rPr>
        <w:t>的名称</w:t>
      </w:r>
    </w:p>
    <w:p w:rsidR="00E22B46" w:rsidRDefault="00E22B46"/>
    <w:p w:rsidR="00E22B46" w:rsidRDefault="00DA0286">
      <w:pPr>
        <w:numPr>
          <w:ilvl w:val="0"/>
          <w:numId w:val="30"/>
        </w:numPr>
      </w:pPr>
      <w:r>
        <w:rPr>
          <w:rFonts w:hint="eastAsia"/>
        </w:rPr>
        <w:t>Format</w:t>
      </w:r>
      <w:r>
        <w:rPr>
          <w:rFonts w:hint="eastAsia"/>
        </w:rPr>
        <w:t>：需要格式化字符串的内容</w:t>
      </w:r>
    </w:p>
    <w:p w:rsidR="00E22B46" w:rsidRDefault="00E22B46">
      <w:pPr>
        <w:ind w:left="400"/>
      </w:pPr>
    </w:p>
    <w:p w:rsidR="00E22B46" w:rsidRDefault="00DA0286">
      <w:pPr>
        <w:numPr>
          <w:ilvl w:val="0"/>
          <w:numId w:val="30"/>
        </w:numPr>
      </w:pPr>
      <w:r>
        <w:rPr>
          <w:rFonts w:hint="eastAsia"/>
        </w:rPr>
        <w:lastRenderedPageBreak/>
        <w:t>Output</w:t>
      </w:r>
      <w:r>
        <w:rPr>
          <w:rFonts w:hint="eastAsia"/>
        </w:rPr>
        <w:t>：格式化后的输出结果</w:t>
      </w:r>
    </w:p>
    <w:p w:rsidR="00E22B46" w:rsidRDefault="00E22B46">
      <w:pPr>
        <w:ind w:firstLineChars="100" w:firstLine="210"/>
      </w:pPr>
    </w:p>
    <w:sectPr w:rsidR="00E22B46" w:rsidSect="00E22B46">
      <w:type w:val="continuous"/>
      <w:pgSz w:w="11906" w:h="16838"/>
      <w:pgMar w:top="1440" w:right="1080" w:bottom="1440" w:left="108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7575" w:rsidRDefault="00887575" w:rsidP="00E22B46">
      <w:r>
        <w:separator/>
      </w:r>
    </w:p>
  </w:endnote>
  <w:endnote w:type="continuationSeparator" w:id="0">
    <w:p w:rsidR="00887575" w:rsidRDefault="00887575" w:rsidP="00E22B4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2B46" w:rsidRDefault="00DA0286">
    <w:pPr>
      <w:pStyle w:val="a3"/>
    </w:pPr>
    <w:r>
      <w:rPr>
        <w:rFonts w:ascii="Arial" w:hAnsi="Arial" w:cs="Arial"/>
      </w:rPr>
      <w:t>────────────────────────────────────────────────────────────────────────────</w:t>
    </w:r>
  </w:p>
  <w:p w:rsidR="00E22B46" w:rsidRDefault="009D246F">
    <w:pPr>
      <w:pStyle w:val="a3"/>
    </w:pPr>
    <w:r>
      <w:fldChar w:fldCharType="begin"/>
    </w:r>
    <w:r w:rsidR="00DA0286">
      <w:instrText xml:space="preserve"> TIME \@"yyyy-M-d" \* MERGEFORMAT </w:instrText>
    </w:r>
    <w:r>
      <w:fldChar w:fldCharType="separate"/>
    </w:r>
    <w:r w:rsidR="00EB092C">
      <w:rPr>
        <w:noProof/>
      </w:rPr>
      <w:t>2018-6-29</w:t>
    </w:r>
    <w:r>
      <w:fldChar w:fldCharType="end"/>
    </w:r>
    <w:r w:rsidR="00DA0286">
      <w:rPr>
        <w:rFonts w:hint="eastAsia"/>
      </w:rPr>
      <w:t xml:space="preserve">                      </w:t>
    </w:r>
    <w:r w:rsidR="00DA0286">
      <w:rPr>
        <w:rFonts w:hint="eastAsia"/>
      </w:rPr>
      <w:t>版权所有</w:t>
    </w:r>
    <w:r w:rsidR="00DA0286">
      <w:rPr>
        <w:rFonts w:ascii="Arial" w:hAnsi="Arial" w:cs="Arial"/>
      </w:rPr>
      <w:t>©</w:t>
    </w:r>
    <w:r w:rsidR="00DA0286">
      <w:rPr>
        <w:rFonts w:ascii="Arial" w:hAnsi="Arial" w:cs="Arial" w:hint="eastAsia"/>
      </w:rPr>
      <w:t xml:space="preserve"> 2017-2018  </w:t>
    </w:r>
    <w:r w:rsidR="00DA0286">
      <w:rPr>
        <w:rFonts w:ascii="Arial" w:hAnsi="Arial" w:cs="Arial" w:hint="eastAsia"/>
      </w:rPr>
      <w:t>北京凯视佳光电设备有限公司</w:t>
    </w:r>
    <w:r w:rsidR="00DA0286">
      <w:rPr>
        <w:rFonts w:ascii="Arial" w:hAnsi="Arial" w:cs="Arial" w:hint="eastAsia"/>
      </w:rPr>
      <w:t xml:space="preserve">                            </w:t>
    </w:r>
    <w:r>
      <w:rPr>
        <w:rFonts w:ascii="Arial" w:hAnsi="Arial" w:cs="Arial" w:hint="eastAsia"/>
      </w:rPr>
      <w:fldChar w:fldCharType="begin"/>
    </w:r>
    <w:r w:rsidR="00DA0286">
      <w:rPr>
        <w:rFonts w:ascii="Arial" w:hAnsi="Arial" w:cs="Arial" w:hint="eastAsia"/>
      </w:rPr>
      <w:instrText xml:space="preserve"> PAGE \* MERGEFORMAT </w:instrText>
    </w:r>
    <w:r>
      <w:rPr>
        <w:rFonts w:ascii="Arial" w:hAnsi="Arial" w:cs="Arial" w:hint="eastAsia"/>
      </w:rPr>
      <w:fldChar w:fldCharType="separate"/>
    </w:r>
    <w:r w:rsidR="00EB092C" w:rsidRPr="00EB092C">
      <w:rPr>
        <w:noProof/>
      </w:rPr>
      <w:t>3</w:t>
    </w:r>
    <w:r>
      <w:rPr>
        <w:rFonts w:ascii="Arial" w:hAnsi="Arial" w:cs="Arial" w:hint="eastAsia"/>
      </w:rPr>
      <w:fldChar w:fldCharType="end"/>
    </w:r>
    <w:r w:rsidR="00DA0286">
      <w:rPr>
        <w:rFonts w:ascii="Arial" w:hAnsi="Arial" w:cs="Arial" w:hint="eastAsia"/>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7575" w:rsidRDefault="00887575" w:rsidP="00E22B46">
      <w:r>
        <w:separator/>
      </w:r>
    </w:p>
  </w:footnote>
  <w:footnote w:type="continuationSeparator" w:id="0">
    <w:p w:rsidR="00887575" w:rsidRDefault="00887575" w:rsidP="00E22B4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2B46" w:rsidRDefault="00DA0286">
    <w:pPr>
      <w:jc w:val="right"/>
      <w:rPr>
        <w:sz w:val="24"/>
        <w:szCs w:val="24"/>
      </w:rPr>
    </w:pPr>
    <w:r>
      <w:rPr>
        <w:rFonts w:hint="eastAsia"/>
        <w:noProof/>
      </w:rPr>
      <w:drawing>
        <wp:anchor distT="0" distB="0" distL="114300" distR="114300" simplePos="0" relativeHeight="251658240" behindDoc="1" locked="0" layoutInCell="1" allowOverlap="1">
          <wp:simplePos x="0" y="0"/>
          <wp:positionH relativeFrom="column">
            <wp:posOffset>-704850</wp:posOffset>
          </wp:positionH>
          <wp:positionV relativeFrom="paragraph">
            <wp:posOffset>-90170</wp:posOffset>
          </wp:positionV>
          <wp:extent cx="7598410" cy="363220"/>
          <wp:effectExtent l="0" t="0" r="2540" b="17780"/>
          <wp:wrapNone/>
          <wp:docPr id="3" name="图片 2" descr="ksj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ksj_logo"/>
                  <pic:cNvPicPr>
                    <a:picLocks noChangeAspect="1"/>
                  </pic:cNvPicPr>
                </pic:nvPicPr>
                <pic:blipFill>
                  <a:blip r:embed="rId1"/>
                  <a:srcRect/>
                  <a:stretch>
                    <a:fillRect/>
                  </a:stretch>
                </pic:blipFill>
                <pic:spPr>
                  <a:xfrm>
                    <a:off x="0" y="0"/>
                    <a:ext cx="7598410" cy="363220"/>
                  </a:xfrm>
                  <a:prstGeom prst="rect">
                    <a:avLst/>
                  </a:prstGeom>
                  <a:noFill/>
                  <a:ln w="9525">
                    <a:noFill/>
                    <a:miter/>
                  </a:ln>
                </pic:spPr>
              </pic:pic>
            </a:graphicData>
          </a:graphic>
        </wp:anchor>
      </w:drawing>
    </w:r>
    <w:r>
      <w:rPr>
        <w:rFonts w:hint="eastAsia"/>
        <w:sz w:val="24"/>
        <w:szCs w:val="24"/>
      </w:rPr>
      <w:t>KSJVBAI</w:t>
    </w:r>
    <w:r>
      <w:rPr>
        <w:rFonts w:hint="eastAsia"/>
        <w:sz w:val="24"/>
        <w:szCs w:val="24"/>
      </w:rPr>
      <w:t>软件使用说明</w:t>
    </w:r>
  </w:p>
  <w:p w:rsidR="00E22B46" w:rsidRDefault="009D246F">
    <w:pPr>
      <w:pStyle w:val="a4"/>
      <w:tabs>
        <w:tab w:val="left" w:pos="666"/>
        <w:tab w:val="right" w:pos="9866"/>
      </w:tabs>
      <w:jc w:val="left"/>
      <w:rPr>
        <w:rFonts w:ascii="Arial" w:hAnsi="Arial" w:cs="Arial"/>
      </w:rPr>
    </w:pPr>
    <w:r>
      <w:rPr>
        <w:rFonts w:ascii="Arial" w:hAnsi="Arial" w:cs="Arial"/>
        <w:color w:val="FFFFFF"/>
      </w:rPr>
      <w:fldChar w:fldCharType="begin"/>
    </w:r>
    <w:r w:rsidR="00DA0286">
      <w:rPr>
        <w:rFonts w:ascii="Arial" w:hAnsi="Arial" w:cs="Arial"/>
        <w:color w:val="FFFFFF"/>
      </w:rPr>
      <w:instrText xml:space="preserve"> DOCPROPERTY Title \* MERGEFORMAT </w:instrText>
    </w:r>
    <w:r>
      <w:rPr>
        <w:rFonts w:ascii="Arial" w:hAnsi="Arial" w:cs="Arial"/>
        <w:color w:val="FFFFFF"/>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17D2A0D"/>
    <w:multiLevelType w:val="singleLevel"/>
    <w:tmpl w:val="817D2A0D"/>
    <w:lvl w:ilvl="0">
      <w:start w:val="1"/>
      <w:numFmt w:val="decimalEnclosedCircleChinese"/>
      <w:suff w:val="nothing"/>
      <w:lvlText w:val="%1　"/>
      <w:lvlJc w:val="left"/>
      <w:pPr>
        <w:ind w:left="0" w:firstLine="400"/>
      </w:pPr>
      <w:rPr>
        <w:rFonts w:hint="eastAsia"/>
      </w:rPr>
    </w:lvl>
  </w:abstractNum>
  <w:abstractNum w:abstractNumId="1">
    <w:nsid w:val="8A273169"/>
    <w:multiLevelType w:val="singleLevel"/>
    <w:tmpl w:val="8A273169"/>
    <w:lvl w:ilvl="0">
      <w:start w:val="1"/>
      <w:numFmt w:val="decimalEnclosedCircleChinese"/>
      <w:suff w:val="nothing"/>
      <w:lvlText w:val="%1　"/>
      <w:lvlJc w:val="left"/>
      <w:pPr>
        <w:ind w:left="0" w:firstLine="400"/>
      </w:pPr>
      <w:rPr>
        <w:rFonts w:hint="eastAsia"/>
      </w:rPr>
    </w:lvl>
  </w:abstractNum>
  <w:abstractNum w:abstractNumId="2">
    <w:nsid w:val="8CF12DF0"/>
    <w:multiLevelType w:val="singleLevel"/>
    <w:tmpl w:val="8CF12DF0"/>
    <w:lvl w:ilvl="0">
      <w:start w:val="1"/>
      <w:numFmt w:val="decimalEnclosedCircleChinese"/>
      <w:suff w:val="nothing"/>
      <w:lvlText w:val="%1　"/>
      <w:lvlJc w:val="left"/>
      <w:pPr>
        <w:ind w:left="0" w:firstLine="400"/>
      </w:pPr>
      <w:rPr>
        <w:rFonts w:hint="eastAsia"/>
      </w:rPr>
    </w:lvl>
  </w:abstractNum>
  <w:abstractNum w:abstractNumId="3">
    <w:nsid w:val="AD376788"/>
    <w:multiLevelType w:val="singleLevel"/>
    <w:tmpl w:val="AD376788"/>
    <w:lvl w:ilvl="0">
      <w:start w:val="1"/>
      <w:numFmt w:val="decimalEnclosedCircleChinese"/>
      <w:suff w:val="nothing"/>
      <w:lvlText w:val="%1　"/>
      <w:lvlJc w:val="left"/>
      <w:pPr>
        <w:ind w:left="0" w:firstLine="400"/>
      </w:pPr>
      <w:rPr>
        <w:rFonts w:hint="eastAsia"/>
      </w:rPr>
    </w:lvl>
  </w:abstractNum>
  <w:abstractNum w:abstractNumId="4">
    <w:nsid w:val="B6725A56"/>
    <w:multiLevelType w:val="singleLevel"/>
    <w:tmpl w:val="B6725A56"/>
    <w:lvl w:ilvl="0">
      <w:start w:val="1"/>
      <w:numFmt w:val="decimalEnclosedCircleChinese"/>
      <w:suff w:val="nothing"/>
      <w:lvlText w:val="%1　"/>
      <w:lvlJc w:val="left"/>
      <w:pPr>
        <w:ind w:left="0" w:firstLine="400"/>
      </w:pPr>
      <w:rPr>
        <w:rFonts w:hint="eastAsia"/>
      </w:rPr>
    </w:lvl>
  </w:abstractNum>
  <w:abstractNum w:abstractNumId="5">
    <w:nsid w:val="B80B5192"/>
    <w:multiLevelType w:val="singleLevel"/>
    <w:tmpl w:val="B80B5192"/>
    <w:lvl w:ilvl="0">
      <w:start w:val="1"/>
      <w:numFmt w:val="decimalEnclosedCircleChinese"/>
      <w:suff w:val="nothing"/>
      <w:lvlText w:val="%1　"/>
      <w:lvlJc w:val="left"/>
      <w:pPr>
        <w:ind w:left="0" w:firstLine="400"/>
      </w:pPr>
      <w:rPr>
        <w:rFonts w:hint="eastAsia"/>
      </w:rPr>
    </w:lvl>
  </w:abstractNum>
  <w:abstractNum w:abstractNumId="6">
    <w:nsid w:val="BCF036E1"/>
    <w:multiLevelType w:val="singleLevel"/>
    <w:tmpl w:val="BCF036E1"/>
    <w:lvl w:ilvl="0">
      <w:start w:val="1"/>
      <w:numFmt w:val="decimalEnclosedCircleChinese"/>
      <w:suff w:val="nothing"/>
      <w:lvlText w:val="%1　"/>
      <w:lvlJc w:val="left"/>
      <w:pPr>
        <w:ind w:left="0" w:firstLine="400"/>
      </w:pPr>
      <w:rPr>
        <w:rFonts w:hint="eastAsia"/>
      </w:rPr>
    </w:lvl>
  </w:abstractNum>
  <w:abstractNum w:abstractNumId="7">
    <w:nsid w:val="C5C30F63"/>
    <w:multiLevelType w:val="singleLevel"/>
    <w:tmpl w:val="C5C30F63"/>
    <w:lvl w:ilvl="0">
      <w:start w:val="1"/>
      <w:numFmt w:val="decimalEnclosedCircleChinese"/>
      <w:suff w:val="nothing"/>
      <w:lvlText w:val="%1　"/>
      <w:lvlJc w:val="left"/>
      <w:pPr>
        <w:ind w:left="0" w:firstLine="400"/>
      </w:pPr>
      <w:rPr>
        <w:rFonts w:hint="eastAsia"/>
      </w:rPr>
    </w:lvl>
  </w:abstractNum>
  <w:abstractNum w:abstractNumId="8">
    <w:nsid w:val="C9E90F0A"/>
    <w:multiLevelType w:val="singleLevel"/>
    <w:tmpl w:val="C9E90F0A"/>
    <w:lvl w:ilvl="0">
      <w:start w:val="1"/>
      <w:numFmt w:val="decimalEnclosedCircleChinese"/>
      <w:suff w:val="nothing"/>
      <w:lvlText w:val="%1　"/>
      <w:lvlJc w:val="left"/>
      <w:pPr>
        <w:ind w:left="0" w:firstLine="400"/>
      </w:pPr>
      <w:rPr>
        <w:rFonts w:hint="eastAsia"/>
      </w:rPr>
    </w:lvl>
  </w:abstractNum>
  <w:abstractNum w:abstractNumId="9">
    <w:nsid w:val="DAB503C5"/>
    <w:multiLevelType w:val="singleLevel"/>
    <w:tmpl w:val="DAB503C5"/>
    <w:lvl w:ilvl="0">
      <w:start w:val="1"/>
      <w:numFmt w:val="decimalEnclosedCircleChinese"/>
      <w:suff w:val="nothing"/>
      <w:lvlText w:val="%1　"/>
      <w:lvlJc w:val="left"/>
      <w:pPr>
        <w:ind w:left="0" w:firstLine="400"/>
      </w:pPr>
      <w:rPr>
        <w:rFonts w:hint="eastAsia"/>
      </w:rPr>
    </w:lvl>
  </w:abstractNum>
  <w:abstractNum w:abstractNumId="10">
    <w:nsid w:val="E05B0AB2"/>
    <w:multiLevelType w:val="singleLevel"/>
    <w:tmpl w:val="E05B0AB2"/>
    <w:lvl w:ilvl="0">
      <w:start w:val="1"/>
      <w:numFmt w:val="decimalEnclosedCircleChinese"/>
      <w:suff w:val="nothing"/>
      <w:lvlText w:val="%1　"/>
      <w:lvlJc w:val="left"/>
      <w:pPr>
        <w:ind w:left="0" w:firstLine="400"/>
      </w:pPr>
      <w:rPr>
        <w:rFonts w:hint="eastAsia"/>
      </w:rPr>
    </w:lvl>
  </w:abstractNum>
  <w:abstractNum w:abstractNumId="11">
    <w:nsid w:val="E7C47B53"/>
    <w:multiLevelType w:val="singleLevel"/>
    <w:tmpl w:val="E7C47B53"/>
    <w:lvl w:ilvl="0">
      <w:start w:val="1"/>
      <w:numFmt w:val="decimalEnclosedCircleChinese"/>
      <w:suff w:val="nothing"/>
      <w:lvlText w:val="%1　"/>
      <w:lvlJc w:val="left"/>
      <w:pPr>
        <w:ind w:left="0" w:firstLine="400"/>
      </w:pPr>
      <w:rPr>
        <w:rFonts w:hint="eastAsia"/>
      </w:rPr>
    </w:lvl>
  </w:abstractNum>
  <w:abstractNum w:abstractNumId="12">
    <w:nsid w:val="EF5F92CE"/>
    <w:multiLevelType w:val="singleLevel"/>
    <w:tmpl w:val="EF5F92CE"/>
    <w:lvl w:ilvl="0">
      <w:start w:val="1"/>
      <w:numFmt w:val="decimalEnclosedCircleChinese"/>
      <w:suff w:val="nothing"/>
      <w:lvlText w:val="%1　"/>
      <w:lvlJc w:val="left"/>
      <w:pPr>
        <w:ind w:left="0" w:firstLine="400"/>
      </w:pPr>
      <w:rPr>
        <w:rFonts w:hint="eastAsia"/>
      </w:rPr>
    </w:lvl>
  </w:abstractNum>
  <w:abstractNum w:abstractNumId="13">
    <w:nsid w:val="FA4C40C3"/>
    <w:multiLevelType w:val="singleLevel"/>
    <w:tmpl w:val="FA4C40C3"/>
    <w:lvl w:ilvl="0">
      <w:start w:val="1"/>
      <w:numFmt w:val="decimalEnclosedCircleChinese"/>
      <w:suff w:val="nothing"/>
      <w:lvlText w:val="%1　"/>
      <w:lvlJc w:val="left"/>
      <w:pPr>
        <w:ind w:left="0" w:firstLine="400"/>
      </w:pPr>
      <w:rPr>
        <w:rFonts w:hint="eastAsia"/>
      </w:rPr>
    </w:lvl>
  </w:abstractNum>
  <w:abstractNum w:abstractNumId="14">
    <w:nsid w:val="06C08752"/>
    <w:multiLevelType w:val="singleLevel"/>
    <w:tmpl w:val="06C08752"/>
    <w:lvl w:ilvl="0">
      <w:start w:val="1"/>
      <w:numFmt w:val="decimalEnclosedCircleChinese"/>
      <w:suff w:val="nothing"/>
      <w:lvlText w:val="%1　"/>
      <w:lvlJc w:val="left"/>
      <w:pPr>
        <w:ind w:left="0" w:firstLine="400"/>
      </w:pPr>
      <w:rPr>
        <w:rFonts w:hint="eastAsia"/>
      </w:rPr>
    </w:lvl>
  </w:abstractNum>
  <w:abstractNum w:abstractNumId="15">
    <w:nsid w:val="0871072B"/>
    <w:multiLevelType w:val="singleLevel"/>
    <w:tmpl w:val="0871072B"/>
    <w:lvl w:ilvl="0">
      <w:start w:val="1"/>
      <w:numFmt w:val="decimal"/>
      <w:lvlText w:val="(%1)"/>
      <w:lvlJc w:val="left"/>
      <w:pPr>
        <w:ind w:left="425" w:hanging="425"/>
      </w:pPr>
      <w:rPr>
        <w:rFonts w:hint="default"/>
      </w:rPr>
    </w:lvl>
  </w:abstractNum>
  <w:abstractNum w:abstractNumId="16">
    <w:nsid w:val="0B851031"/>
    <w:multiLevelType w:val="singleLevel"/>
    <w:tmpl w:val="0B851031"/>
    <w:lvl w:ilvl="0">
      <w:start w:val="1"/>
      <w:numFmt w:val="decimalEnclosedCircleChinese"/>
      <w:suff w:val="nothing"/>
      <w:lvlText w:val="%1　"/>
      <w:lvlJc w:val="left"/>
      <w:pPr>
        <w:ind w:left="0" w:firstLine="400"/>
      </w:pPr>
      <w:rPr>
        <w:rFonts w:hint="eastAsia"/>
      </w:rPr>
    </w:lvl>
  </w:abstractNum>
  <w:abstractNum w:abstractNumId="17">
    <w:nsid w:val="1C8EFEB1"/>
    <w:multiLevelType w:val="singleLevel"/>
    <w:tmpl w:val="1C8EFEB1"/>
    <w:lvl w:ilvl="0">
      <w:start w:val="1"/>
      <w:numFmt w:val="decimalEnclosedCircleChinese"/>
      <w:suff w:val="nothing"/>
      <w:lvlText w:val="%1　"/>
      <w:lvlJc w:val="left"/>
      <w:pPr>
        <w:ind w:left="0" w:firstLine="400"/>
      </w:pPr>
      <w:rPr>
        <w:rFonts w:hint="eastAsia"/>
      </w:rPr>
    </w:lvl>
  </w:abstractNum>
  <w:abstractNum w:abstractNumId="18">
    <w:nsid w:val="2533CC92"/>
    <w:multiLevelType w:val="singleLevel"/>
    <w:tmpl w:val="2533CC92"/>
    <w:lvl w:ilvl="0">
      <w:start w:val="1"/>
      <w:numFmt w:val="decimalEnclosedCircleChinese"/>
      <w:suff w:val="nothing"/>
      <w:lvlText w:val="%1　"/>
      <w:lvlJc w:val="left"/>
      <w:pPr>
        <w:ind w:left="0" w:firstLine="400"/>
      </w:pPr>
      <w:rPr>
        <w:rFonts w:hint="eastAsia"/>
      </w:rPr>
    </w:lvl>
  </w:abstractNum>
  <w:abstractNum w:abstractNumId="19">
    <w:nsid w:val="2EEEAD83"/>
    <w:multiLevelType w:val="singleLevel"/>
    <w:tmpl w:val="2EEEAD83"/>
    <w:lvl w:ilvl="0">
      <w:start w:val="1"/>
      <w:numFmt w:val="decimalEnclosedCircleChinese"/>
      <w:suff w:val="nothing"/>
      <w:lvlText w:val="%1　"/>
      <w:lvlJc w:val="left"/>
      <w:pPr>
        <w:ind w:left="0" w:firstLine="400"/>
      </w:pPr>
      <w:rPr>
        <w:rFonts w:hint="eastAsia"/>
      </w:rPr>
    </w:lvl>
  </w:abstractNum>
  <w:abstractNum w:abstractNumId="20">
    <w:nsid w:val="317A45BE"/>
    <w:multiLevelType w:val="singleLevel"/>
    <w:tmpl w:val="317A45BE"/>
    <w:lvl w:ilvl="0">
      <w:start w:val="1"/>
      <w:numFmt w:val="decimalEnclosedCircleChinese"/>
      <w:suff w:val="nothing"/>
      <w:lvlText w:val="%1　"/>
      <w:lvlJc w:val="left"/>
      <w:pPr>
        <w:ind w:left="0" w:firstLine="400"/>
      </w:pPr>
      <w:rPr>
        <w:rFonts w:hint="eastAsia"/>
      </w:rPr>
    </w:lvl>
  </w:abstractNum>
  <w:abstractNum w:abstractNumId="21">
    <w:nsid w:val="42D475F9"/>
    <w:multiLevelType w:val="singleLevel"/>
    <w:tmpl w:val="42D475F9"/>
    <w:lvl w:ilvl="0">
      <w:start w:val="1"/>
      <w:numFmt w:val="decimalEnclosedCircleChinese"/>
      <w:suff w:val="nothing"/>
      <w:lvlText w:val="%1　"/>
      <w:lvlJc w:val="left"/>
      <w:pPr>
        <w:ind w:left="0" w:firstLine="400"/>
      </w:pPr>
      <w:rPr>
        <w:rFonts w:hint="eastAsia"/>
      </w:rPr>
    </w:lvl>
  </w:abstractNum>
  <w:abstractNum w:abstractNumId="22">
    <w:nsid w:val="4C2EC5D5"/>
    <w:multiLevelType w:val="singleLevel"/>
    <w:tmpl w:val="4C2EC5D5"/>
    <w:lvl w:ilvl="0">
      <w:start w:val="1"/>
      <w:numFmt w:val="decimalEnclosedCircleChinese"/>
      <w:suff w:val="nothing"/>
      <w:lvlText w:val="%1　"/>
      <w:lvlJc w:val="left"/>
      <w:pPr>
        <w:ind w:left="0" w:firstLine="400"/>
      </w:pPr>
      <w:rPr>
        <w:rFonts w:hint="eastAsia"/>
      </w:rPr>
    </w:lvl>
  </w:abstractNum>
  <w:abstractNum w:abstractNumId="23">
    <w:nsid w:val="4F9AE185"/>
    <w:multiLevelType w:val="singleLevel"/>
    <w:tmpl w:val="4F9AE185"/>
    <w:lvl w:ilvl="0">
      <w:start w:val="1"/>
      <w:numFmt w:val="decimalEnclosedCircleChinese"/>
      <w:suff w:val="nothing"/>
      <w:lvlText w:val="%1　"/>
      <w:lvlJc w:val="left"/>
      <w:pPr>
        <w:ind w:left="0" w:firstLine="400"/>
      </w:pPr>
      <w:rPr>
        <w:rFonts w:hint="eastAsia"/>
      </w:rPr>
    </w:lvl>
  </w:abstractNum>
  <w:abstractNum w:abstractNumId="24">
    <w:nsid w:val="6068991C"/>
    <w:multiLevelType w:val="singleLevel"/>
    <w:tmpl w:val="6068991C"/>
    <w:lvl w:ilvl="0">
      <w:start w:val="1"/>
      <w:numFmt w:val="decimalEnclosedCircleChinese"/>
      <w:suff w:val="nothing"/>
      <w:lvlText w:val="%1　"/>
      <w:lvlJc w:val="left"/>
      <w:pPr>
        <w:ind w:left="0" w:firstLine="400"/>
      </w:pPr>
      <w:rPr>
        <w:rFonts w:hint="eastAsia"/>
      </w:rPr>
    </w:lvl>
  </w:abstractNum>
  <w:abstractNum w:abstractNumId="25">
    <w:nsid w:val="60911196"/>
    <w:multiLevelType w:val="singleLevel"/>
    <w:tmpl w:val="60911196"/>
    <w:lvl w:ilvl="0">
      <w:start w:val="1"/>
      <w:numFmt w:val="decimalEnclosedCircleChinese"/>
      <w:suff w:val="nothing"/>
      <w:lvlText w:val="%1　"/>
      <w:lvlJc w:val="left"/>
      <w:pPr>
        <w:ind w:left="0" w:firstLine="400"/>
      </w:pPr>
      <w:rPr>
        <w:rFonts w:hint="eastAsia"/>
      </w:rPr>
    </w:lvl>
  </w:abstractNum>
  <w:abstractNum w:abstractNumId="26">
    <w:nsid w:val="609EA7AE"/>
    <w:multiLevelType w:val="singleLevel"/>
    <w:tmpl w:val="609EA7AE"/>
    <w:lvl w:ilvl="0">
      <w:start w:val="1"/>
      <w:numFmt w:val="decimalEnclosedCircleChinese"/>
      <w:suff w:val="nothing"/>
      <w:lvlText w:val="%1　"/>
      <w:lvlJc w:val="left"/>
      <w:pPr>
        <w:ind w:left="0" w:firstLine="400"/>
      </w:pPr>
      <w:rPr>
        <w:rFonts w:hint="eastAsia"/>
      </w:rPr>
    </w:lvl>
  </w:abstractNum>
  <w:abstractNum w:abstractNumId="27">
    <w:nsid w:val="6C01542A"/>
    <w:multiLevelType w:val="singleLevel"/>
    <w:tmpl w:val="6C01542A"/>
    <w:lvl w:ilvl="0">
      <w:start w:val="1"/>
      <w:numFmt w:val="decimalEnclosedCircleChinese"/>
      <w:suff w:val="nothing"/>
      <w:lvlText w:val="%1　"/>
      <w:lvlJc w:val="left"/>
      <w:pPr>
        <w:ind w:left="0" w:firstLine="400"/>
      </w:pPr>
      <w:rPr>
        <w:rFonts w:hint="eastAsia"/>
      </w:rPr>
    </w:lvl>
  </w:abstractNum>
  <w:abstractNum w:abstractNumId="28">
    <w:nsid w:val="6D55BA32"/>
    <w:multiLevelType w:val="singleLevel"/>
    <w:tmpl w:val="6D55BA32"/>
    <w:lvl w:ilvl="0">
      <w:start w:val="1"/>
      <w:numFmt w:val="decimalEnclosedCircleChinese"/>
      <w:suff w:val="nothing"/>
      <w:lvlText w:val="%1　"/>
      <w:lvlJc w:val="left"/>
      <w:pPr>
        <w:ind w:left="0" w:firstLine="400"/>
      </w:pPr>
      <w:rPr>
        <w:rFonts w:hint="eastAsia"/>
      </w:rPr>
    </w:lvl>
  </w:abstractNum>
  <w:abstractNum w:abstractNumId="29">
    <w:nsid w:val="792E831E"/>
    <w:multiLevelType w:val="singleLevel"/>
    <w:tmpl w:val="792E831E"/>
    <w:lvl w:ilvl="0">
      <w:start w:val="1"/>
      <w:numFmt w:val="decimalEnclosedCircleChinese"/>
      <w:suff w:val="nothing"/>
      <w:lvlText w:val="%1　"/>
      <w:lvlJc w:val="left"/>
      <w:pPr>
        <w:ind w:left="0" w:firstLine="400"/>
      </w:pPr>
      <w:rPr>
        <w:rFonts w:hint="eastAsia"/>
      </w:rPr>
    </w:lvl>
  </w:abstractNum>
  <w:num w:numId="1">
    <w:abstractNumId w:val="15"/>
  </w:num>
  <w:num w:numId="2">
    <w:abstractNumId w:val="25"/>
  </w:num>
  <w:num w:numId="3">
    <w:abstractNumId w:val="27"/>
  </w:num>
  <w:num w:numId="4">
    <w:abstractNumId w:val="8"/>
  </w:num>
  <w:num w:numId="5">
    <w:abstractNumId w:val="1"/>
  </w:num>
  <w:num w:numId="6">
    <w:abstractNumId w:val="14"/>
  </w:num>
  <w:num w:numId="7">
    <w:abstractNumId w:val="29"/>
  </w:num>
  <w:num w:numId="8">
    <w:abstractNumId w:val="13"/>
  </w:num>
  <w:num w:numId="9">
    <w:abstractNumId w:val="11"/>
  </w:num>
  <w:num w:numId="10">
    <w:abstractNumId w:val="22"/>
  </w:num>
  <w:num w:numId="11">
    <w:abstractNumId w:val="26"/>
  </w:num>
  <w:num w:numId="12">
    <w:abstractNumId w:val="20"/>
  </w:num>
  <w:num w:numId="13">
    <w:abstractNumId w:val="18"/>
  </w:num>
  <w:num w:numId="14">
    <w:abstractNumId w:val="6"/>
  </w:num>
  <w:num w:numId="15">
    <w:abstractNumId w:val="2"/>
  </w:num>
  <w:num w:numId="16">
    <w:abstractNumId w:val="19"/>
  </w:num>
  <w:num w:numId="17">
    <w:abstractNumId w:val="17"/>
  </w:num>
  <w:num w:numId="18">
    <w:abstractNumId w:val="24"/>
  </w:num>
  <w:num w:numId="19">
    <w:abstractNumId w:val="28"/>
  </w:num>
  <w:num w:numId="20">
    <w:abstractNumId w:val="5"/>
  </w:num>
  <w:num w:numId="21">
    <w:abstractNumId w:val="0"/>
  </w:num>
  <w:num w:numId="22">
    <w:abstractNumId w:val="12"/>
  </w:num>
  <w:num w:numId="23">
    <w:abstractNumId w:val="16"/>
  </w:num>
  <w:num w:numId="24">
    <w:abstractNumId w:val="10"/>
  </w:num>
  <w:num w:numId="25">
    <w:abstractNumId w:val="9"/>
  </w:num>
  <w:num w:numId="26">
    <w:abstractNumId w:val="23"/>
  </w:num>
  <w:num w:numId="27">
    <w:abstractNumId w:val="21"/>
  </w:num>
  <w:num w:numId="28">
    <w:abstractNumId w:val="7"/>
  </w:num>
  <w:num w:numId="29">
    <w:abstractNumId w:val="4"/>
  </w:num>
  <w:num w:numId="3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6146"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172D6FDA"/>
    <w:rsid w:val="0005071C"/>
    <w:rsid w:val="000764A2"/>
    <w:rsid w:val="000F4DC6"/>
    <w:rsid w:val="001526C4"/>
    <w:rsid w:val="001F0D17"/>
    <w:rsid w:val="00205B51"/>
    <w:rsid w:val="00252B53"/>
    <w:rsid w:val="00282F14"/>
    <w:rsid w:val="00366C76"/>
    <w:rsid w:val="003C3BC9"/>
    <w:rsid w:val="00474BE7"/>
    <w:rsid w:val="005C7E32"/>
    <w:rsid w:val="0061554D"/>
    <w:rsid w:val="00621A14"/>
    <w:rsid w:val="006F7363"/>
    <w:rsid w:val="00753F3B"/>
    <w:rsid w:val="007B4ADB"/>
    <w:rsid w:val="007C7D86"/>
    <w:rsid w:val="0088207D"/>
    <w:rsid w:val="00887575"/>
    <w:rsid w:val="008F5A07"/>
    <w:rsid w:val="0090118B"/>
    <w:rsid w:val="009123B6"/>
    <w:rsid w:val="00955E5E"/>
    <w:rsid w:val="00974548"/>
    <w:rsid w:val="009D246F"/>
    <w:rsid w:val="00A20FCA"/>
    <w:rsid w:val="00A24F9F"/>
    <w:rsid w:val="00A81964"/>
    <w:rsid w:val="00A8399C"/>
    <w:rsid w:val="00A86620"/>
    <w:rsid w:val="00B52AF6"/>
    <w:rsid w:val="00B85073"/>
    <w:rsid w:val="00D93E99"/>
    <w:rsid w:val="00DA0286"/>
    <w:rsid w:val="00E22B46"/>
    <w:rsid w:val="00E7548B"/>
    <w:rsid w:val="00EB092C"/>
    <w:rsid w:val="00EE2E77"/>
    <w:rsid w:val="00F661D3"/>
    <w:rsid w:val="017E12C2"/>
    <w:rsid w:val="024D18BC"/>
    <w:rsid w:val="028213AB"/>
    <w:rsid w:val="03D472D2"/>
    <w:rsid w:val="04642DF7"/>
    <w:rsid w:val="047C703A"/>
    <w:rsid w:val="04980E8F"/>
    <w:rsid w:val="05A84CD3"/>
    <w:rsid w:val="05D24F9A"/>
    <w:rsid w:val="064C0006"/>
    <w:rsid w:val="06DA6E53"/>
    <w:rsid w:val="06E74552"/>
    <w:rsid w:val="077B7B4B"/>
    <w:rsid w:val="07DF3F4E"/>
    <w:rsid w:val="08D42BB5"/>
    <w:rsid w:val="095835E2"/>
    <w:rsid w:val="09B110E0"/>
    <w:rsid w:val="09CD29C0"/>
    <w:rsid w:val="0A315973"/>
    <w:rsid w:val="0A76137A"/>
    <w:rsid w:val="0B7943C4"/>
    <w:rsid w:val="0D2862A2"/>
    <w:rsid w:val="0D787777"/>
    <w:rsid w:val="0DC04383"/>
    <w:rsid w:val="0E142C8F"/>
    <w:rsid w:val="106B727D"/>
    <w:rsid w:val="10927D36"/>
    <w:rsid w:val="10DE7052"/>
    <w:rsid w:val="113B203E"/>
    <w:rsid w:val="11904EBA"/>
    <w:rsid w:val="12271554"/>
    <w:rsid w:val="12A81E50"/>
    <w:rsid w:val="15421506"/>
    <w:rsid w:val="157B5C51"/>
    <w:rsid w:val="15E104F6"/>
    <w:rsid w:val="16BB2134"/>
    <w:rsid w:val="172D6FDA"/>
    <w:rsid w:val="195F251E"/>
    <w:rsid w:val="1A4D46D2"/>
    <w:rsid w:val="1CEB1021"/>
    <w:rsid w:val="1E3D5247"/>
    <w:rsid w:val="1F87556F"/>
    <w:rsid w:val="1F8E28CA"/>
    <w:rsid w:val="23E93302"/>
    <w:rsid w:val="255670B8"/>
    <w:rsid w:val="264767DB"/>
    <w:rsid w:val="2B5B7567"/>
    <w:rsid w:val="2E045DCB"/>
    <w:rsid w:val="2E085F64"/>
    <w:rsid w:val="2EC4325D"/>
    <w:rsid w:val="2F9A2447"/>
    <w:rsid w:val="30B54D3E"/>
    <w:rsid w:val="31A21071"/>
    <w:rsid w:val="31CB6BC1"/>
    <w:rsid w:val="337F7669"/>
    <w:rsid w:val="33D6495D"/>
    <w:rsid w:val="354F11DF"/>
    <w:rsid w:val="35803074"/>
    <w:rsid w:val="37C40557"/>
    <w:rsid w:val="39140EE9"/>
    <w:rsid w:val="3A1E1249"/>
    <w:rsid w:val="3A717D6E"/>
    <w:rsid w:val="3B696108"/>
    <w:rsid w:val="3C807D74"/>
    <w:rsid w:val="3D0F3086"/>
    <w:rsid w:val="3DE0476B"/>
    <w:rsid w:val="3FDE4582"/>
    <w:rsid w:val="40080623"/>
    <w:rsid w:val="40986839"/>
    <w:rsid w:val="41F909E1"/>
    <w:rsid w:val="43691B60"/>
    <w:rsid w:val="43800479"/>
    <w:rsid w:val="43A55308"/>
    <w:rsid w:val="43BD5690"/>
    <w:rsid w:val="43FB3A64"/>
    <w:rsid w:val="441B2562"/>
    <w:rsid w:val="44460EAD"/>
    <w:rsid w:val="44C31C9B"/>
    <w:rsid w:val="453325E5"/>
    <w:rsid w:val="453B16D1"/>
    <w:rsid w:val="45ED64C7"/>
    <w:rsid w:val="46A505B5"/>
    <w:rsid w:val="47427351"/>
    <w:rsid w:val="47AE44C3"/>
    <w:rsid w:val="48530D37"/>
    <w:rsid w:val="490F72CF"/>
    <w:rsid w:val="493B3D05"/>
    <w:rsid w:val="49515DC3"/>
    <w:rsid w:val="49724E4C"/>
    <w:rsid w:val="497A4AA5"/>
    <w:rsid w:val="4AD530C3"/>
    <w:rsid w:val="4AF45369"/>
    <w:rsid w:val="4B052382"/>
    <w:rsid w:val="4B573C82"/>
    <w:rsid w:val="4B8D51C4"/>
    <w:rsid w:val="4C730EC1"/>
    <w:rsid w:val="4C8B4F24"/>
    <w:rsid w:val="4DED3A86"/>
    <w:rsid w:val="4DF6705E"/>
    <w:rsid w:val="4E013310"/>
    <w:rsid w:val="4E0A03EE"/>
    <w:rsid w:val="4F7E03F9"/>
    <w:rsid w:val="5009191D"/>
    <w:rsid w:val="53DE7339"/>
    <w:rsid w:val="54A37DB6"/>
    <w:rsid w:val="54A55345"/>
    <w:rsid w:val="54C54621"/>
    <w:rsid w:val="56C4126F"/>
    <w:rsid w:val="57D757F4"/>
    <w:rsid w:val="58B11933"/>
    <w:rsid w:val="59836D9D"/>
    <w:rsid w:val="598E457A"/>
    <w:rsid w:val="5B8D1AC1"/>
    <w:rsid w:val="5BD57CB7"/>
    <w:rsid w:val="5C037531"/>
    <w:rsid w:val="5C1833A7"/>
    <w:rsid w:val="5EA50AED"/>
    <w:rsid w:val="5F1B2CBE"/>
    <w:rsid w:val="5F6C4A56"/>
    <w:rsid w:val="604C6B3A"/>
    <w:rsid w:val="60E9742C"/>
    <w:rsid w:val="63354A0B"/>
    <w:rsid w:val="63384091"/>
    <w:rsid w:val="64450AB5"/>
    <w:rsid w:val="65071230"/>
    <w:rsid w:val="665F1EE0"/>
    <w:rsid w:val="666E13D4"/>
    <w:rsid w:val="66E552CC"/>
    <w:rsid w:val="671836F4"/>
    <w:rsid w:val="678D3C0D"/>
    <w:rsid w:val="693C35ED"/>
    <w:rsid w:val="6A063FBD"/>
    <w:rsid w:val="6A1C4501"/>
    <w:rsid w:val="6ACE404C"/>
    <w:rsid w:val="6B0733EE"/>
    <w:rsid w:val="6D06056F"/>
    <w:rsid w:val="6D6A1C87"/>
    <w:rsid w:val="6E17743F"/>
    <w:rsid w:val="6E8A430D"/>
    <w:rsid w:val="6F051E53"/>
    <w:rsid w:val="6F1F795F"/>
    <w:rsid w:val="6F3274F6"/>
    <w:rsid w:val="6F5D2715"/>
    <w:rsid w:val="6FA7106F"/>
    <w:rsid w:val="6FEA4941"/>
    <w:rsid w:val="70D720FB"/>
    <w:rsid w:val="70F9314F"/>
    <w:rsid w:val="71071B2C"/>
    <w:rsid w:val="736655C7"/>
    <w:rsid w:val="75D040D8"/>
    <w:rsid w:val="764A4A9E"/>
    <w:rsid w:val="77973E25"/>
    <w:rsid w:val="77B56ECA"/>
    <w:rsid w:val="77BF147D"/>
    <w:rsid w:val="7842045C"/>
    <w:rsid w:val="786019A6"/>
    <w:rsid w:val="78DE3FE4"/>
    <w:rsid w:val="791D4711"/>
    <w:rsid w:val="79240B36"/>
    <w:rsid w:val="7956202B"/>
    <w:rsid w:val="79CB5406"/>
    <w:rsid w:val="79E41344"/>
    <w:rsid w:val="7A0C1A2F"/>
    <w:rsid w:val="7A8C61A9"/>
    <w:rsid w:val="7C8E3537"/>
    <w:rsid w:val="7D5A07B2"/>
    <w:rsid w:val="7D5E16FF"/>
    <w:rsid w:val="7E8A5178"/>
    <w:rsid w:val="7F4338D4"/>
    <w:rsid w:val="7FF50A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lsdException w:name="header" w:unhideWhenUsed="1" w:qFormat="1"/>
    <w:lsdException w:name="footer" w:unhideWhenUsed="1" w:qFormat="1"/>
    <w:lsdException w:name="caption" w:semiHidden="1" w:unhideWhenUsed="1" w:qFormat="1"/>
    <w:lsdException w:name="Title" w:qFormat="1"/>
    <w:lsdException w:name="Default Paragraph Font" w:unhideWhenUsed="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22B46"/>
    <w:pPr>
      <w:widowControl w:val="0"/>
      <w:jc w:val="both"/>
    </w:pPr>
    <w:rPr>
      <w:kern w:val="2"/>
      <w:sz w:val="21"/>
    </w:rPr>
  </w:style>
  <w:style w:type="paragraph" w:styleId="1">
    <w:name w:val="heading 1"/>
    <w:basedOn w:val="a"/>
    <w:next w:val="a"/>
    <w:uiPriority w:val="9"/>
    <w:qFormat/>
    <w:rsid w:val="00E22B46"/>
    <w:pPr>
      <w:keepNext/>
      <w:keepLines/>
      <w:spacing w:line="576" w:lineRule="auto"/>
      <w:outlineLvl w:val="0"/>
    </w:pPr>
    <w:rPr>
      <w:b/>
      <w:kern w:val="44"/>
      <w:sz w:val="44"/>
    </w:rPr>
  </w:style>
  <w:style w:type="paragraph" w:styleId="2">
    <w:name w:val="heading 2"/>
    <w:basedOn w:val="a"/>
    <w:next w:val="a"/>
    <w:link w:val="2Char"/>
    <w:uiPriority w:val="9"/>
    <w:unhideWhenUsed/>
    <w:qFormat/>
    <w:rsid w:val="00E22B46"/>
    <w:pPr>
      <w:keepNext/>
      <w:keepLines/>
      <w:spacing w:line="413" w:lineRule="auto"/>
      <w:outlineLvl w:val="1"/>
    </w:pPr>
    <w:rPr>
      <w:rFonts w:ascii="Arial" w:eastAsia="黑体" w:hAnsi="Arial"/>
      <w:b/>
      <w:sz w:val="32"/>
    </w:rPr>
  </w:style>
  <w:style w:type="paragraph" w:styleId="3">
    <w:name w:val="heading 3"/>
    <w:basedOn w:val="a"/>
    <w:next w:val="a"/>
    <w:link w:val="3Char"/>
    <w:uiPriority w:val="9"/>
    <w:unhideWhenUsed/>
    <w:qFormat/>
    <w:rsid w:val="00E22B46"/>
    <w:pPr>
      <w:keepNext/>
      <w:keepLines/>
      <w:spacing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rsid w:val="00E22B46"/>
    <w:pPr>
      <w:ind w:leftChars="400" w:left="840"/>
    </w:pPr>
  </w:style>
  <w:style w:type="paragraph" w:styleId="a3">
    <w:name w:val="footer"/>
    <w:basedOn w:val="a"/>
    <w:unhideWhenUsed/>
    <w:qFormat/>
    <w:rsid w:val="00E22B46"/>
    <w:pPr>
      <w:tabs>
        <w:tab w:val="center" w:pos="4153"/>
        <w:tab w:val="right" w:pos="8306"/>
      </w:tabs>
      <w:snapToGrid w:val="0"/>
      <w:jc w:val="left"/>
    </w:pPr>
    <w:rPr>
      <w:sz w:val="18"/>
    </w:rPr>
  </w:style>
  <w:style w:type="paragraph" w:styleId="a4">
    <w:name w:val="header"/>
    <w:basedOn w:val="a"/>
    <w:unhideWhenUsed/>
    <w:qFormat/>
    <w:rsid w:val="00E22B46"/>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qFormat/>
    <w:rsid w:val="00E22B46"/>
  </w:style>
  <w:style w:type="paragraph" w:styleId="20">
    <w:name w:val="toc 2"/>
    <w:basedOn w:val="a"/>
    <w:next w:val="a"/>
    <w:uiPriority w:val="39"/>
    <w:qFormat/>
    <w:rsid w:val="00E22B46"/>
    <w:pPr>
      <w:ind w:leftChars="200" w:left="420"/>
    </w:pPr>
  </w:style>
  <w:style w:type="character" w:styleId="a5">
    <w:name w:val="Hyperlink"/>
    <w:basedOn w:val="a0"/>
    <w:uiPriority w:val="99"/>
    <w:qFormat/>
    <w:rsid w:val="00E22B46"/>
    <w:rPr>
      <w:color w:val="0000FF"/>
      <w:u w:val="single"/>
    </w:rPr>
  </w:style>
  <w:style w:type="table" w:styleId="a6">
    <w:name w:val="Table Grid"/>
    <w:basedOn w:val="a1"/>
    <w:qFormat/>
    <w:rsid w:val="00E22B46"/>
    <w:pPr>
      <w:widowControl w:val="0"/>
      <w:ind w:firstLineChars="200" w:firstLine="20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link w:val="3"/>
    <w:uiPriority w:val="9"/>
    <w:rsid w:val="00E22B46"/>
    <w:rPr>
      <w:b/>
      <w:sz w:val="32"/>
    </w:rPr>
  </w:style>
  <w:style w:type="character" w:customStyle="1" w:styleId="2Char">
    <w:name w:val="标题 2 Char"/>
    <w:link w:val="2"/>
    <w:uiPriority w:val="9"/>
    <w:rsid w:val="00E22B46"/>
    <w:rPr>
      <w:rFonts w:ascii="Arial" w:eastAsia="黑体" w:hAnsi="Arial"/>
      <w:b/>
      <w:sz w:val="32"/>
    </w:rPr>
  </w:style>
  <w:style w:type="paragraph" w:customStyle="1" w:styleId="WPSOffice1">
    <w:name w:val="WPSOffice手动目录 1"/>
    <w:rsid w:val="00E22B46"/>
  </w:style>
  <w:style w:type="paragraph" w:customStyle="1" w:styleId="WPSOffice2">
    <w:name w:val="WPSOffice手动目录 2"/>
    <w:rsid w:val="00E22B46"/>
    <w:pPr>
      <w:ind w:leftChars="200" w:left="200"/>
    </w:pPr>
  </w:style>
  <w:style w:type="paragraph" w:customStyle="1" w:styleId="WPSOffice3">
    <w:name w:val="WPSOffice手动目录 3"/>
    <w:rsid w:val="00E22B46"/>
    <w:pPr>
      <w:ind w:leftChars="400" w:left="400"/>
    </w:pPr>
  </w:style>
  <w:style w:type="paragraph" w:styleId="a7">
    <w:name w:val="Balloon Text"/>
    <w:basedOn w:val="a"/>
    <w:link w:val="Char"/>
    <w:rsid w:val="006F7363"/>
    <w:rPr>
      <w:sz w:val="18"/>
      <w:szCs w:val="18"/>
    </w:rPr>
  </w:style>
  <w:style w:type="character" w:customStyle="1" w:styleId="Char">
    <w:name w:val="批注框文本 Char"/>
    <w:basedOn w:val="a0"/>
    <w:link w:val="a7"/>
    <w:rsid w:val="006F7363"/>
    <w:rPr>
      <w:kern w:val="2"/>
      <w:sz w:val="18"/>
      <w:szCs w:val="18"/>
    </w:rPr>
  </w:style>
  <w:style w:type="paragraph" w:styleId="a8">
    <w:name w:val="List Paragraph"/>
    <w:basedOn w:val="a"/>
    <w:uiPriority w:val="99"/>
    <w:semiHidden/>
    <w:unhideWhenUsed/>
    <w:rsid w:val="00A86620"/>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image" Target="media/image54.png"/><Relationship Id="rId68" Type="http://schemas.openxmlformats.org/officeDocument/2006/relationships/image" Target="media/image59.png"/><Relationship Id="rId76" Type="http://schemas.openxmlformats.org/officeDocument/2006/relationships/image" Target="media/image67.png"/><Relationship Id="rId84" Type="http://schemas.openxmlformats.org/officeDocument/2006/relationships/image" Target="media/image75.png"/><Relationship Id="rId89" Type="http://schemas.openxmlformats.org/officeDocument/2006/relationships/image" Target="media/image80.png"/><Relationship Id="rId7" Type="http://schemas.openxmlformats.org/officeDocument/2006/relationships/footnotes" Target="footnotes.xml"/><Relationship Id="rId71" Type="http://schemas.openxmlformats.org/officeDocument/2006/relationships/image" Target="media/image62.png"/><Relationship Id="rId92" Type="http://schemas.openxmlformats.org/officeDocument/2006/relationships/image" Target="media/image83.png"/><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7.png"/><Relationship Id="rId74" Type="http://schemas.openxmlformats.org/officeDocument/2006/relationships/image" Target="media/image65.png"/><Relationship Id="rId79" Type="http://schemas.openxmlformats.org/officeDocument/2006/relationships/image" Target="media/image70.png"/><Relationship Id="rId87" Type="http://schemas.openxmlformats.org/officeDocument/2006/relationships/image" Target="media/image78.png"/><Relationship Id="rId5" Type="http://schemas.openxmlformats.org/officeDocument/2006/relationships/settings" Target="settings.xml"/><Relationship Id="rId61" Type="http://schemas.openxmlformats.org/officeDocument/2006/relationships/image" Target="media/image52.png"/><Relationship Id="rId82" Type="http://schemas.openxmlformats.org/officeDocument/2006/relationships/image" Target="media/image73.png"/><Relationship Id="rId90" Type="http://schemas.openxmlformats.org/officeDocument/2006/relationships/image" Target="media/image81.png"/><Relationship Id="rId95" Type="http://schemas.openxmlformats.org/officeDocument/2006/relationships/fontTable" Target="fontTable.xm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image" Target="media/image60.png"/><Relationship Id="rId77" Type="http://schemas.openxmlformats.org/officeDocument/2006/relationships/image" Target="media/image68.png"/><Relationship Id="rId8" Type="http://schemas.openxmlformats.org/officeDocument/2006/relationships/endnotes" Target="endnotes.xml"/><Relationship Id="rId51" Type="http://schemas.openxmlformats.org/officeDocument/2006/relationships/image" Target="media/image42.png"/><Relationship Id="rId72" Type="http://schemas.openxmlformats.org/officeDocument/2006/relationships/image" Target="media/image63.png"/><Relationship Id="rId80" Type="http://schemas.openxmlformats.org/officeDocument/2006/relationships/image" Target="media/image71.png"/><Relationship Id="rId85" Type="http://schemas.openxmlformats.org/officeDocument/2006/relationships/image" Target="media/image76.png"/><Relationship Id="rId93" Type="http://schemas.openxmlformats.org/officeDocument/2006/relationships/image" Target="media/image84.png"/><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image" Target="media/image58.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image" Target="media/image61.png"/><Relationship Id="rId75" Type="http://schemas.openxmlformats.org/officeDocument/2006/relationships/image" Target="media/image66.png"/><Relationship Id="rId83" Type="http://schemas.openxmlformats.org/officeDocument/2006/relationships/image" Target="media/image74.png"/><Relationship Id="rId88" Type="http://schemas.openxmlformats.org/officeDocument/2006/relationships/image" Target="media/image79.png"/><Relationship Id="rId91" Type="http://schemas.openxmlformats.org/officeDocument/2006/relationships/image" Target="media/image82.png"/><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footer" Target="footer1.xml"/><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image" Target="media/image64.png"/><Relationship Id="rId78" Type="http://schemas.openxmlformats.org/officeDocument/2006/relationships/image" Target="media/image69.png"/><Relationship Id="rId81" Type="http://schemas.openxmlformats.org/officeDocument/2006/relationships/image" Target="media/image72.png"/><Relationship Id="rId86" Type="http://schemas.openxmlformats.org/officeDocument/2006/relationships/image" Target="media/image77.png"/><Relationship Id="rId94" Type="http://schemas.openxmlformats.org/officeDocument/2006/relationships/image" Target="media/image85.png"/><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Project_File\&#21151;&#33021;&#35828;&#26126;&#20070;\&#25991;&#26723;&#26631;&#39064;&#35831;&#22312;&#25991;&#26723;&#23646;&#24615;&#20013;&#20462;&#25913;.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AF0986-2929-4D5E-BF16-C5BE10FC2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文档标题请在文档属性中修改.dot</Template>
  <TotalTime>149</TotalTime>
  <Pages>23</Pages>
  <Words>1788</Words>
  <Characters>10197</Characters>
  <Application>Microsoft Office Word</Application>
  <DocSecurity>0</DocSecurity>
  <Lines>84</Lines>
  <Paragraphs>23</Paragraphs>
  <ScaleCrop>false</ScaleCrop>
  <Company>Microsoft</Company>
  <LinksUpToDate>false</LinksUpToDate>
  <CharactersWithSpaces>11962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文档标题</dc:title>
  <dc:creator>Administrator</dc:creator>
  <cp:lastModifiedBy>GTY</cp:lastModifiedBy>
  <cp:revision>37</cp:revision>
  <dcterms:created xsi:type="dcterms:W3CDTF">2016-01-18T05:22:00Z</dcterms:created>
  <dcterms:modified xsi:type="dcterms:W3CDTF">2018-06-29T04:24:00Z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